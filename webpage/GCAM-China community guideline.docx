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sdt>
        <w:sdtPr>
          <w:tag w:val="goog_rdk_0"/>
        </w:sdtPr>
        <w:sdtContent>
          <w:r w:rsidDel="00000000" w:rsidR="00000000" w:rsidRPr="00000000">
            <w:rPr>
              <w:rFonts w:ascii="Gungsuh" w:cs="Gungsuh" w:eastAsia="Gungsuh" w:hAnsi="Gungsuh"/>
              <w:b w:val="1"/>
              <w:sz w:val="32"/>
              <w:szCs w:val="32"/>
              <w:rtl w:val="0"/>
            </w:rPr>
            <w:t xml:space="preserve">GCAM-China 模型社区管理章程</w:t>
          </w:r>
        </w:sdtContent>
      </w:sdt>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sdt>
        <w:sdtPr>
          <w:tag w:val="goog_rdk_1"/>
        </w:sdtPr>
        <w:sdtContent>
          <w:r w:rsidDel="00000000" w:rsidR="00000000" w:rsidRPr="00000000">
            <w:rPr>
              <w:rFonts w:ascii="Gungsuh" w:cs="Gungsuh" w:eastAsia="Gungsuh" w:hAnsi="Gungsuh"/>
              <w:sz w:val="28"/>
              <w:szCs w:val="28"/>
              <w:rtl w:val="0"/>
            </w:rPr>
            <w:t xml:space="preserve">GCAM-China 模型社区（以下简称“社区”）旨在构建一个高效、包容、开放的学术交流平台，以促进经验交流、学术进步和技术创新。本章程包含社区的目标、原则和组织架构。通过自发组织开发和维护 GCAM-China，旨在使其成为国内外同行学术研究和政策制定的重要工具。</w:t>
          </w:r>
        </w:sdtContent>
      </w:sdt>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sdt>
        <w:sdtPr>
          <w:tag w:val="goog_rdk_2"/>
        </w:sdtPr>
        <w:sdtContent>
          <w:r w:rsidDel="00000000" w:rsidR="00000000" w:rsidRPr="00000000">
            <w:rPr>
              <w:rFonts w:ascii="Gungsuh" w:cs="Gungsuh" w:eastAsia="Gungsuh" w:hAnsi="Gungsuh"/>
              <w:b w:val="1"/>
              <w:sz w:val="28"/>
              <w:szCs w:val="28"/>
              <w:rtl w:val="0"/>
            </w:rPr>
            <w:t xml:space="preserve">第一部分：愿景与宗旨</w:t>
          </w:r>
        </w:sdtContent>
      </w:sdt>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愿景：建立GCAM-China用户群体自发组织的平台，促进科学交流、学术进步和技术创新，服务相关领域的发展。</w:t>
          </w:r>
        </w:sdtContent>
      </w:sdt>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宗旨：通过自发组织开发和维护，将GCAM-China开发成为研究和政策制定的重要辅助工具，促进科学交流和学术进步。</w:t>
          </w:r>
        </w:sdtContent>
      </w:sdt>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sdt>
        <w:sdtPr>
          <w:tag w:val="goog_rdk_5"/>
        </w:sdtPr>
        <w:sdtContent>
          <w:r w:rsidDel="00000000" w:rsidR="00000000" w:rsidRPr="00000000">
            <w:rPr>
              <w:rFonts w:ascii="Gungsuh" w:cs="Gungsuh" w:eastAsia="Gungsuh" w:hAnsi="Gungsuh"/>
              <w:b w:val="1"/>
              <w:sz w:val="28"/>
              <w:szCs w:val="28"/>
              <w:rtl w:val="0"/>
            </w:rPr>
            <w:t xml:space="preserve">第二部分：核心原则</w:t>
          </w:r>
        </w:sdtContent>
      </w:sdt>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包容性：鼓励各学科背景的研究人员参与，促进不同观点的交流，以实现更广泛的思想碰撞和创新。</w:t>
          </w:r>
        </w:sdtContent>
      </w:sdt>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开放透明：坚持开放透明的原则，重视代码的完整性和研究的可重复性。</w:t>
          </w:r>
        </w:sdtContent>
      </w:sdt>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科学严谨性：通过同行评审和代码审查维护模型质量，确保研究结果的可靠性和科学性。</w:t>
          </w:r>
        </w:sdtContent>
      </w:sdt>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sdt>
        <w:sdtPr>
          <w:tag w:val="goog_rdk_9"/>
        </w:sdtPr>
        <w:sdtContent>
          <w:r w:rsidDel="00000000" w:rsidR="00000000" w:rsidRPr="00000000">
            <w:rPr>
              <w:rFonts w:ascii="Gungsuh" w:cs="Gungsuh" w:eastAsia="Gungsuh" w:hAnsi="Gungsuh"/>
              <w:b w:val="1"/>
              <w:sz w:val="28"/>
              <w:szCs w:val="28"/>
              <w:rtl w:val="0"/>
            </w:rPr>
            <w:t xml:space="preserve">第三部分：目标与策略</w:t>
          </w:r>
        </w:sdtContent>
      </w:sdt>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服务社区：协调社区成员的研究兴趣和资源，互帮互助，共同促进成员的研究项目和职业发展，特别是青年学者的模型基础积累。</w:t>
          </w:r>
        </w:sdtContent>
      </w:sdt>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学术合作：与国内外综合评估模型团队和相关领域专家合作，保持与GCAM 核心开发团队的密切联系，积极参与不同尺度的多模型比较研究，促进学术交流和模型长远发展。</w:t>
          </w:r>
        </w:sdtContent>
      </w:sdt>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政策支持：模型开发立足中国政策需求，为决策者提供实际科学支持，推动科学研究和政策制定的结合。</w:t>
          </w:r>
        </w:sdtContent>
      </w:sdt>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sdt>
        <w:sdtPr>
          <w:tag w:val="goog_rdk_13"/>
        </w:sdtPr>
        <w:sdtContent>
          <w:r w:rsidDel="00000000" w:rsidR="00000000" w:rsidRPr="00000000">
            <w:rPr>
              <w:rFonts w:ascii="Gungsuh" w:cs="Gungsuh" w:eastAsia="Gungsuh" w:hAnsi="Gungsuh"/>
              <w:b w:val="1"/>
              <w:sz w:val="28"/>
              <w:szCs w:val="28"/>
              <w:rtl w:val="0"/>
            </w:rPr>
            <w:t xml:space="preserve">第四部分：组织结构与角色</w:t>
          </w:r>
        </w:sdtContent>
      </w:sdt>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开源平台：使用GitHub作为开源平台。</w:t>
          </w:r>
        </w:sdtContent>
      </w:sdt>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顾问委员会：由本领域知名专家和资深模型开发人员组成，提供科学指导，制定长期发展计划。</w:t>
          </w:r>
        </w:sdtContent>
      </w:sdt>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模型开发委员会：负责日常管理核心代码，审核新功能，组织各种形式的培训，以确保模型的稳定</w:t>
          </w:r>
        </w:sdtContent>
      </w:sdt>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运行</w:t>
      </w:r>
      <w:sdt>
        <w:sdtPr>
          <w:tag w:val="goog_rdk_1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和科学严谨。</w:t>
          </w:r>
        </w:sdtContent>
      </w:sdt>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模型学习应用小组：由模型初学者和日常使用者自发组织，通过多种形式经验分享，由模型开发成员提供技术支持。</w:t>
          </w:r>
        </w:sdtContent>
      </w:sdt>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sdt>
        <w:sdtPr>
          <w:tag w:val="goog_rdk_19"/>
        </w:sdtPr>
        <w:sdtContent>
          <w:r w:rsidDel="00000000" w:rsidR="00000000" w:rsidRPr="00000000">
            <w:rPr>
              <w:rFonts w:ascii="Gungsuh" w:cs="Gungsuh" w:eastAsia="Gungsuh" w:hAnsi="Gungsuh"/>
              <w:b w:val="1"/>
              <w:sz w:val="28"/>
              <w:szCs w:val="28"/>
              <w:rtl w:val="0"/>
            </w:rPr>
            <w:t xml:space="preserve">第五部分：交流与合作</w:t>
          </w:r>
        </w:sdtContent>
      </w:sdt>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社区讨论：利用 GitHub 、微信等平台进行技术交流和协作，使成员及时分享代码、讨论问题和提出建议。</w:t>
          </w:r>
        </w:sdtContent>
      </w:sdt>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季度通讯：发布季度通讯，分享最新进展、研究成果和即将举行的活动，保持成员的知悉和参与。</w:t>
          </w:r>
        </w:sdtContent>
      </w:sdt>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培训活动：定期举办线上或线下培训，提升社区成员的开发技能和模型知识。</w:t>
          </w:r>
        </w:sdtContent>
      </w:sdt>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年度研讨会：社区举办年度研讨会，促进线下交流，讨论模型的最新发展和未来方向，加强合作和创新。</w:t>
          </w:r>
        </w:sdtContent>
      </w:sdt>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sdt>
        <w:sdtPr>
          <w:tag w:val="goog_rdk_24"/>
        </w:sdtPr>
        <w:sdtContent>
          <w:r w:rsidDel="00000000" w:rsidR="00000000" w:rsidRPr="00000000">
            <w:rPr>
              <w:rFonts w:ascii="Gungsuh" w:cs="Gungsuh" w:eastAsia="Gungsuh" w:hAnsi="Gungsuh"/>
              <w:b w:val="1"/>
              <w:sz w:val="28"/>
              <w:szCs w:val="28"/>
              <w:rtl w:val="0"/>
            </w:rPr>
            <w:t xml:space="preserve">第六部分：合作与参与方式</w:t>
          </w:r>
        </w:sdtContent>
      </w:sdt>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sdt>
        <w:sdtPr>
          <w:tag w:val="goog_rdk_2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鼓励任何对GCAM-China 感兴趣的个人/课题组/单位加入社区，与社区成员进行各种形式的合作。</w:t>
          </w:r>
        </w:sdtContent>
      </w:sdt>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sdt>
        <w:sdtPr>
          <w:tag w:val="goog_rdk_2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使用社区模型产生的各类成果，应本着学术诚信的原则，对现有贡献（平台维护人员和相关核心功能的开发者等）给予应有的尊重。</w:t>
          </w:r>
        </w:sdtContent>
      </w:sdt>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sdt>
        <w:sdtPr>
          <w:tag w:val="goog_rdk_2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针对新功能模块的开发计划，建议与模型开发委员会成员积极沟通，以便社区内协调资源，获得帮助，避免重复劳动。</w:t>
          </w:r>
        </w:sdtContent>
      </w:sdt>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2"/>
          <w:szCs w:val="32"/>
        </w:rPr>
      </w:pPr>
      <w:sdt>
        <w:sdtPr>
          <w:tag w:val="goog_rdk_28"/>
        </w:sdtPr>
        <w:sdtContent>
          <w:r w:rsidDel="00000000" w:rsidR="00000000" w:rsidRPr="00000000">
            <w:rPr>
              <w:rFonts w:ascii="Gungsuh" w:cs="Gungsuh" w:eastAsia="Gungsuh" w:hAnsi="Gungsuh"/>
              <w:b w:val="1"/>
              <w:sz w:val="32"/>
              <w:szCs w:val="32"/>
              <w:rtl w:val="0"/>
            </w:rPr>
            <w:t xml:space="preserve">GCAM-China 模型社区成员名单</w:t>
          </w:r>
        </w:sdtContent>
      </w:sdt>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70c0"/>
          <w:sz w:val="28"/>
          <w:szCs w:val="28"/>
        </w:rPr>
      </w:pPr>
      <w:sdt>
        <w:sdtPr>
          <w:tag w:val="goog_rdk_29"/>
        </w:sdtPr>
        <w:sdtContent>
          <w:r w:rsidDel="00000000" w:rsidR="00000000" w:rsidRPr="00000000">
            <w:rPr>
              <w:rFonts w:ascii="Gungsuh" w:cs="Gungsuh" w:eastAsia="Gungsuh" w:hAnsi="Gungsuh"/>
              <w:b w:val="1"/>
              <w:color w:val="0070c0"/>
              <w:sz w:val="28"/>
              <w:szCs w:val="28"/>
              <w:rtl w:val="0"/>
            </w:rPr>
            <w:t xml:space="preserve">顾问委员会（姓氏首字母排列）：</w:t>
          </w:r>
        </w:sdtContent>
      </w:sdt>
    </w:p>
    <w:tbl>
      <w:tblPr>
        <w:tblStyle w:val="Table1"/>
        <w:tblW w:w="9214.0" w:type="dxa"/>
        <w:jc w:val="left"/>
        <w:tblLayout w:type="fixed"/>
        <w:tblLook w:val="0400"/>
      </w:tblPr>
      <w:tblGrid>
        <w:gridCol w:w="2977"/>
        <w:gridCol w:w="6237"/>
        <w:tblGridChange w:id="0">
          <w:tblGrid>
            <w:gridCol w:w="2977"/>
            <w:gridCol w:w="6237"/>
          </w:tblGrid>
        </w:tblGridChange>
      </w:tblGrid>
      <w:tr>
        <w:trPr>
          <w:cantSplit w:val="0"/>
          <w:trHeight w:val="586" w:hRule="atLeast"/>
          <w:tblHeader w:val="0"/>
        </w:trPr>
        <w:tc>
          <w:tcPr/>
          <w:p w:rsidR="00000000" w:rsidDel="00000000" w:rsidP="00000000" w:rsidRDefault="00000000" w:rsidRPr="00000000" w14:paraId="0000002E">
            <w:pPr>
              <w:spacing w:line="276" w:lineRule="auto"/>
              <w:rPr>
                <w:rFonts w:ascii="Times New Roman" w:cs="Times New Roman" w:eastAsia="Times New Roman" w:hAnsi="Times New Roman"/>
                <w:b w:val="1"/>
                <w:sz w:val="28"/>
                <w:szCs w:val="28"/>
              </w:rPr>
            </w:pPr>
            <w:sdt>
              <w:sdtPr>
                <w:tag w:val="goog_rdk_30"/>
              </w:sdtPr>
              <w:sdtContent>
                <w:r w:rsidDel="00000000" w:rsidR="00000000" w:rsidRPr="00000000">
                  <w:rPr>
                    <w:rFonts w:ascii="Gungsuh" w:cs="Gungsuh" w:eastAsia="Gungsuh" w:hAnsi="Gungsuh"/>
                    <w:b w:val="1"/>
                    <w:sz w:val="28"/>
                    <w:szCs w:val="28"/>
                    <w:rtl w:val="0"/>
                  </w:rPr>
                  <w:t xml:space="preserve">蔡闻佳</w:t>
                </w:r>
              </w:sdtContent>
            </w:sdt>
          </w:p>
        </w:tc>
        <w:tc>
          <w:tcPr/>
          <w:p w:rsidR="00000000" w:rsidDel="00000000" w:rsidP="00000000" w:rsidRDefault="00000000" w:rsidRPr="00000000" w14:paraId="0000002F">
            <w:pPr>
              <w:spacing w:line="276" w:lineRule="auto"/>
              <w:rPr>
                <w:rFonts w:ascii="Times New Roman" w:cs="Times New Roman" w:eastAsia="Times New Roman" w:hAnsi="Times New Roman"/>
                <w:sz w:val="28"/>
                <w:szCs w:val="28"/>
              </w:rPr>
            </w:pPr>
            <w:sdt>
              <w:sdtPr>
                <w:tag w:val="goog_rdk_31"/>
              </w:sdtPr>
              <w:sdtContent>
                <w:r w:rsidDel="00000000" w:rsidR="00000000" w:rsidRPr="00000000">
                  <w:rPr>
                    <w:rFonts w:ascii="Gungsuh" w:cs="Gungsuh" w:eastAsia="Gungsuh" w:hAnsi="Gungsuh"/>
                    <w:sz w:val="28"/>
                    <w:szCs w:val="28"/>
                    <w:rtl w:val="0"/>
                  </w:rPr>
                  <w:t xml:space="preserve">清华大学</w:t>
                </w:r>
              </w:sdtContent>
            </w:sdt>
          </w:p>
        </w:tc>
      </w:tr>
      <w:tr>
        <w:trPr>
          <w:cantSplit w:val="0"/>
          <w:trHeight w:val="586" w:hRule="atLeast"/>
          <w:tblHeader w:val="0"/>
        </w:trPr>
        <w:tc>
          <w:tcPr/>
          <w:p w:rsidR="00000000" w:rsidDel="00000000" w:rsidP="00000000" w:rsidRDefault="00000000" w:rsidRPr="00000000" w14:paraId="0000003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Ryna Cui</w:t>
            </w:r>
          </w:p>
        </w:tc>
        <w:tc>
          <w:tcPr/>
          <w:p w:rsidR="00000000" w:rsidDel="00000000" w:rsidP="00000000" w:rsidRDefault="00000000" w:rsidRPr="00000000" w14:paraId="0000003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Maryland</w:t>
            </w:r>
          </w:p>
        </w:tc>
      </w:tr>
      <w:tr>
        <w:trPr>
          <w:cantSplit w:val="0"/>
          <w:trHeight w:val="586" w:hRule="atLeast"/>
          <w:tblHeader w:val="0"/>
        </w:trPr>
        <w:tc>
          <w:tcPr/>
          <w:p w:rsidR="00000000" w:rsidDel="00000000" w:rsidP="00000000" w:rsidRDefault="00000000" w:rsidRPr="00000000" w14:paraId="00000032">
            <w:pPr>
              <w:spacing w:line="276" w:lineRule="auto"/>
              <w:rPr>
                <w:rFonts w:ascii="Times New Roman" w:cs="Times New Roman" w:eastAsia="Times New Roman" w:hAnsi="Times New Roman"/>
                <w:b w:val="1"/>
                <w:sz w:val="28"/>
                <w:szCs w:val="28"/>
              </w:rPr>
            </w:pPr>
            <w:sdt>
              <w:sdtPr>
                <w:tag w:val="goog_rdk_32"/>
              </w:sdtPr>
              <w:sdtContent>
                <w:r w:rsidDel="00000000" w:rsidR="00000000" w:rsidRPr="00000000">
                  <w:rPr>
                    <w:rFonts w:ascii="Gungsuh" w:cs="Gungsuh" w:eastAsia="Gungsuh" w:hAnsi="Gungsuh"/>
                    <w:b w:val="1"/>
                    <w:sz w:val="28"/>
                    <w:szCs w:val="28"/>
                    <w:rtl w:val="0"/>
                  </w:rPr>
                  <w:t xml:space="preserve">戴瀚程</w:t>
                </w:r>
              </w:sdtContent>
            </w:sdt>
          </w:p>
        </w:tc>
        <w:tc>
          <w:tcPr/>
          <w:p w:rsidR="00000000" w:rsidDel="00000000" w:rsidP="00000000" w:rsidRDefault="00000000" w:rsidRPr="00000000" w14:paraId="00000033">
            <w:pPr>
              <w:spacing w:line="276" w:lineRule="auto"/>
              <w:rPr>
                <w:rFonts w:ascii="Times New Roman" w:cs="Times New Roman" w:eastAsia="Times New Roman" w:hAnsi="Times New Roman"/>
                <w:sz w:val="28"/>
                <w:szCs w:val="28"/>
              </w:rPr>
            </w:pPr>
            <w:sdt>
              <w:sdtPr>
                <w:tag w:val="goog_rdk_33"/>
              </w:sdtPr>
              <w:sdtContent>
                <w:r w:rsidDel="00000000" w:rsidR="00000000" w:rsidRPr="00000000">
                  <w:rPr>
                    <w:rFonts w:ascii="Gungsuh" w:cs="Gungsuh" w:eastAsia="Gungsuh" w:hAnsi="Gungsuh"/>
                    <w:sz w:val="28"/>
                    <w:szCs w:val="28"/>
                    <w:rtl w:val="0"/>
                  </w:rPr>
                  <w:t xml:space="preserve">北京大学</w:t>
                </w:r>
              </w:sdtContent>
            </w:sdt>
          </w:p>
        </w:tc>
      </w:tr>
      <w:tr>
        <w:trPr>
          <w:cantSplit w:val="0"/>
          <w:trHeight w:val="586" w:hRule="atLeast"/>
          <w:tblHeader w:val="0"/>
        </w:trPr>
        <w:tc>
          <w:tcPr/>
          <w:p w:rsidR="00000000" w:rsidDel="00000000" w:rsidP="00000000" w:rsidRDefault="00000000" w:rsidRPr="00000000" w14:paraId="0000003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Jae Edmonds</w:t>
            </w:r>
          </w:p>
        </w:tc>
        <w:tc>
          <w:tcPr/>
          <w:p w:rsidR="00000000" w:rsidDel="00000000" w:rsidP="00000000" w:rsidRDefault="00000000" w:rsidRPr="00000000" w14:paraId="0000003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Pacific Northwest National Laboratory</w:t>
            </w:r>
          </w:p>
        </w:tc>
      </w:tr>
      <w:tr>
        <w:trPr>
          <w:cantSplit w:val="0"/>
          <w:trHeight w:val="586" w:hRule="atLeast"/>
          <w:tblHeader w:val="0"/>
        </w:trPr>
        <w:tc>
          <w:tcPr/>
          <w:p w:rsidR="00000000" w:rsidDel="00000000" w:rsidP="00000000" w:rsidRDefault="00000000" w:rsidRPr="00000000" w14:paraId="0000003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Allen Fawcett</w:t>
            </w:r>
          </w:p>
        </w:tc>
        <w:tc>
          <w:tcPr/>
          <w:p w:rsidR="00000000" w:rsidDel="00000000" w:rsidP="00000000" w:rsidRDefault="00000000" w:rsidRPr="00000000" w14:paraId="0000003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Pacific Northwest National Laboratory</w:t>
            </w:r>
          </w:p>
        </w:tc>
      </w:tr>
      <w:tr>
        <w:trPr>
          <w:cantSplit w:val="0"/>
          <w:trHeight w:val="586" w:hRule="atLeast"/>
          <w:tblHeader w:val="0"/>
        </w:trPr>
        <w:tc>
          <w:tcPr/>
          <w:p w:rsidR="00000000" w:rsidDel="00000000" w:rsidP="00000000" w:rsidRDefault="00000000" w:rsidRPr="00000000" w14:paraId="0000003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Kuishuang Feng</w:t>
            </w:r>
          </w:p>
        </w:tc>
        <w:tc>
          <w:tcPr/>
          <w:p w:rsidR="00000000" w:rsidDel="00000000" w:rsidP="00000000" w:rsidRDefault="00000000" w:rsidRPr="00000000" w14:paraId="0000003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Maryland</w:t>
            </w:r>
          </w:p>
        </w:tc>
      </w:tr>
      <w:tr>
        <w:trPr>
          <w:cantSplit w:val="0"/>
          <w:trHeight w:val="586" w:hRule="atLeast"/>
          <w:tblHeader w:val="0"/>
        </w:trPr>
        <w:tc>
          <w:tcPr/>
          <w:p w:rsidR="00000000" w:rsidDel="00000000" w:rsidP="00000000" w:rsidRDefault="00000000" w:rsidRPr="00000000" w14:paraId="0000003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Nate Hultman</w:t>
            </w:r>
          </w:p>
        </w:tc>
        <w:tc>
          <w:tcPr/>
          <w:p w:rsidR="00000000" w:rsidDel="00000000" w:rsidP="00000000" w:rsidRDefault="00000000" w:rsidRPr="00000000" w14:paraId="0000003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Maryland</w:t>
            </w:r>
          </w:p>
        </w:tc>
      </w:tr>
      <w:tr>
        <w:trPr>
          <w:cantSplit w:val="0"/>
          <w:trHeight w:val="586" w:hRule="atLeast"/>
          <w:tblHeader w:val="0"/>
        </w:trPr>
        <w:tc>
          <w:tcPr/>
          <w:p w:rsidR="00000000" w:rsidDel="00000000" w:rsidP="00000000" w:rsidRDefault="00000000" w:rsidRPr="00000000" w14:paraId="0000003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Gokul Iyer</w:t>
            </w:r>
          </w:p>
        </w:tc>
        <w:tc>
          <w:tcPr/>
          <w:p w:rsidR="00000000" w:rsidDel="00000000" w:rsidP="00000000" w:rsidRDefault="00000000" w:rsidRPr="00000000" w14:paraId="0000003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Pacific Northwest National Laboratory</w:t>
            </w:r>
          </w:p>
        </w:tc>
      </w:tr>
      <w:tr>
        <w:trPr>
          <w:cantSplit w:val="0"/>
          <w:trHeight w:val="586" w:hRule="atLeast"/>
          <w:tblHeader w:val="0"/>
        </w:trPr>
        <w:tc>
          <w:tcPr/>
          <w:p w:rsidR="00000000" w:rsidDel="00000000" w:rsidP="00000000" w:rsidRDefault="00000000" w:rsidRPr="00000000" w14:paraId="0000003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Haewon McJecon</w:t>
            </w:r>
          </w:p>
        </w:tc>
        <w:tc>
          <w:tcPr/>
          <w:p w:rsidR="00000000" w:rsidDel="00000000" w:rsidP="00000000" w:rsidRDefault="00000000" w:rsidRPr="00000000" w14:paraId="0000003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Korea Advanced Institute of Science and Technology</w:t>
            </w:r>
          </w:p>
        </w:tc>
      </w:tr>
      <w:tr>
        <w:trPr>
          <w:cantSplit w:val="0"/>
          <w:trHeight w:val="586" w:hRule="atLeast"/>
          <w:tblHeader w:val="0"/>
        </w:trPr>
        <w:tc>
          <w:tcPr/>
          <w:p w:rsidR="00000000" w:rsidDel="00000000" w:rsidP="00000000" w:rsidRDefault="00000000" w:rsidRPr="00000000" w14:paraId="00000040">
            <w:pPr>
              <w:spacing w:line="276" w:lineRule="auto"/>
              <w:rPr>
                <w:rFonts w:ascii="Times New Roman" w:cs="Times New Roman" w:eastAsia="Times New Roman" w:hAnsi="Times New Roman"/>
                <w:b w:val="1"/>
                <w:sz w:val="28"/>
                <w:szCs w:val="28"/>
              </w:rPr>
            </w:pPr>
            <w:sdt>
              <w:sdtPr>
                <w:tag w:val="goog_rdk_34"/>
              </w:sdtPr>
              <w:sdtContent>
                <w:r w:rsidDel="00000000" w:rsidR="00000000" w:rsidRPr="00000000">
                  <w:rPr>
                    <w:rFonts w:ascii="Gungsuh" w:cs="Gungsuh" w:eastAsia="Gungsuh" w:hAnsi="Gungsuh"/>
                    <w:b w:val="1"/>
                    <w:sz w:val="28"/>
                    <w:szCs w:val="28"/>
                    <w:rtl w:val="0"/>
                  </w:rPr>
                  <w:t xml:space="preserve">姜克隽</w:t>
                </w:r>
              </w:sdtContent>
            </w:sdt>
          </w:p>
        </w:tc>
        <w:tc>
          <w:tcPr/>
          <w:p w:rsidR="00000000" w:rsidDel="00000000" w:rsidP="00000000" w:rsidRDefault="00000000" w:rsidRPr="00000000" w14:paraId="00000041">
            <w:pPr>
              <w:spacing w:line="276" w:lineRule="auto"/>
              <w:rPr>
                <w:rFonts w:ascii="Times New Roman" w:cs="Times New Roman" w:eastAsia="Times New Roman" w:hAnsi="Times New Roman"/>
                <w:sz w:val="28"/>
                <w:szCs w:val="28"/>
              </w:rPr>
            </w:pPr>
            <w:sdt>
              <w:sdtPr>
                <w:tag w:val="goog_rdk_35"/>
              </w:sdtPr>
              <w:sdtContent>
                <w:r w:rsidDel="00000000" w:rsidR="00000000" w:rsidRPr="00000000">
                  <w:rPr>
                    <w:rFonts w:ascii="Gungsuh" w:cs="Gungsuh" w:eastAsia="Gungsuh" w:hAnsi="Gungsuh"/>
                    <w:sz w:val="28"/>
                    <w:szCs w:val="28"/>
                    <w:rtl w:val="0"/>
                  </w:rPr>
                  <w:t xml:space="preserve">国家发展和改革委员会能源研究所</w:t>
                </w:r>
              </w:sdtContent>
            </w:sdt>
          </w:p>
        </w:tc>
      </w:tr>
      <w:tr>
        <w:trPr>
          <w:cantSplit w:val="0"/>
          <w:trHeight w:val="586" w:hRule="atLeast"/>
          <w:tblHeader w:val="0"/>
        </w:trPr>
        <w:tc>
          <w:tcPr/>
          <w:p w:rsidR="00000000" w:rsidDel="00000000" w:rsidP="00000000" w:rsidRDefault="00000000" w:rsidRPr="00000000" w14:paraId="00000042">
            <w:pPr>
              <w:spacing w:line="276" w:lineRule="auto"/>
              <w:rPr>
                <w:rFonts w:ascii="Times New Roman" w:cs="Times New Roman" w:eastAsia="Times New Roman" w:hAnsi="Times New Roman"/>
                <w:b w:val="1"/>
                <w:sz w:val="28"/>
                <w:szCs w:val="28"/>
              </w:rPr>
            </w:pPr>
            <w:sdt>
              <w:sdtPr>
                <w:tag w:val="goog_rdk_36"/>
              </w:sdtPr>
              <w:sdtContent>
                <w:r w:rsidDel="00000000" w:rsidR="00000000" w:rsidRPr="00000000">
                  <w:rPr>
                    <w:rFonts w:ascii="Gungsuh" w:cs="Gungsuh" w:eastAsia="Gungsuh" w:hAnsi="Gungsuh"/>
                    <w:b w:val="1"/>
                    <w:sz w:val="28"/>
                    <w:szCs w:val="28"/>
                    <w:rtl w:val="0"/>
                  </w:rPr>
                  <w:t xml:space="preserve">李佳硕</w:t>
                </w:r>
              </w:sdtContent>
            </w:sdt>
          </w:p>
        </w:tc>
        <w:tc>
          <w:tcPr/>
          <w:p w:rsidR="00000000" w:rsidDel="00000000" w:rsidP="00000000" w:rsidRDefault="00000000" w:rsidRPr="00000000" w14:paraId="00000043">
            <w:pPr>
              <w:spacing w:line="276" w:lineRule="auto"/>
              <w:rPr>
                <w:rFonts w:ascii="Times New Roman" w:cs="Times New Roman" w:eastAsia="Times New Roman" w:hAnsi="Times New Roman"/>
                <w:sz w:val="28"/>
                <w:szCs w:val="28"/>
              </w:rPr>
            </w:pPr>
            <w:sdt>
              <w:sdtPr>
                <w:tag w:val="goog_rdk_37"/>
              </w:sdtPr>
              <w:sdtContent>
                <w:r w:rsidDel="00000000" w:rsidR="00000000" w:rsidRPr="00000000">
                  <w:rPr>
                    <w:rFonts w:ascii="Gungsuh" w:cs="Gungsuh" w:eastAsia="Gungsuh" w:hAnsi="Gungsuh"/>
                    <w:sz w:val="28"/>
                    <w:szCs w:val="28"/>
                    <w:rtl w:val="0"/>
                  </w:rPr>
                  <w:t xml:space="preserve">山东大学</w:t>
                </w:r>
              </w:sdtContent>
            </w:sdt>
          </w:p>
        </w:tc>
      </w:tr>
      <w:tr>
        <w:trPr>
          <w:cantSplit w:val="0"/>
          <w:trHeight w:val="586" w:hRule="atLeast"/>
          <w:tblHeader w:val="0"/>
        </w:trPr>
        <w:tc>
          <w:tcPr/>
          <w:p w:rsidR="00000000" w:rsidDel="00000000" w:rsidP="00000000" w:rsidRDefault="00000000" w:rsidRPr="00000000" w14:paraId="00000044">
            <w:pPr>
              <w:spacing w:line="276" w:lineRule="auto"/>
              <w:rPr>
                <w:rFonts w:ascii="Times New Roman" w:cs="Times New Roman" w:eastAsia="Times New Roman" w:hAnsi="Times New Roman"/>
                <w:b w:val="1"/>
                <w:sz w:val="28"/>
                <w:szCs w:val="28"/>
              </w:rPr>
            </w:pPr>
            <w:sdt>
              <w:sdtPr>
                <w:tag w:val="goog_rdk_38"/>
              </w:sdtPr>
              <w:sdtContent>
                <w:r w:rsidDel="00000000" w:rsidR="00000000" w:rsidRPr="00000000">
                  <w:rPr>
                    <w:rFonts w:ascii="Gungsuh" w:cs="Gungsuh" w:eastAsia="Gungsuh" w:hAnsi="Gungsuh"/>
                    <w:b w:val="1"/>
                    <w:sz w:val="28"/>
                    <w:szCs w:val="28"/>
                    <w:rtl w:val="0"/>
                  </w:rPr>
                  <w:t xml:space="preserve">刘宇</w:t>
                </w:r>
              </w:sdtContent>
            </w:sdt>
          </w:p>
        </w:tc>
        <w:tc>
          <w:tcPr/>
          <w:p w:rsidR="00000000" w:rsidDel="00000000" w:rsidP="00000000" w:rsidRDefault="00000000" w:rsidRPr="00000000" w14:paraId="00000045">
            <w:pPr>
              <w:spacing w:line="276" w:lineRule="auto"/>
              <w:rPr>
                <w:rFonts w:ascii="Times New Roman" w:cs="Times New Roman" w:eastAsia="Times New Roman" w:hAnsi="Times New Roman"/>
                <w:sz w:val="28"/>
                <w:szCs w:val="28"/>
              </w:rPr>
            </w:pPr>
            <w:sdt>
              <w:sdtPr>
                <w:tag w:val="goog_rdk_39"/>
              </w:sdtPr>
              <w:sdtContent>
                <w:r w:rsidDel="00000000" w:rsidR="00000000" w:rsidRPr="00000000">
                  <w:rPr>
                    <w:rFonts w:ascii="Gungsuh" w:cs="Gungsuh" w:eastAsia="Gungsuh" w:hAnsi="Gungsuh"/>
                    <w:sz w:val="28"/>
                    <w:szCs w:val="28"/>
                    <w:rtl w:val="0"/>
                  </w:rPr>
                  <w:t xml:space="preserve">北京大学</w:t>
                </w:r>
              </w:sdtContent>
            </w:sdt>
          </w:p>
        </w:tc>
      </w:tr>
      <w:tr>
        <w:trPr>
          <w:cantSplit w:val="0"/>
          <w:trHeight w:val="586" w:hRule="atLeast"/>
          <w:tblHeader w:val="0"/>
        </w:trPr>
        <w:tc>
          <w:tcPr/>
          <w:p w:rsidR="00000000" w:rsidDel="00000000" w:rsidP="00000000" w:rsidRDefault="00000000" w:rsidRPr="00000000" w14:paraId="00000046">
            <w:pPr>
              <w:spacing w:line="276" w:lineRule="auto"/>
              <w:rPr>
                <w:rFonts w:ascii="Times New Roman" w:cs="Times New Roman" w:eastAsia="Times New Roman" w:hAnsi="Times New Roman"/>
                <w:b w:val="1"/>
                <w:sz w:val="28"/>
                <w:szCs w:val="28"/>
              </w:rPr>
            </w:pPr>
            <w:sdt>
              <w:sdtPr>
                <w:tag w:val="goog_rdk_40"/>
              </w:sdtPr>
              <w:sdtContent>
                <w:r w:rsidDel="00000000" w:rsidR="00000000" w:rsidRPr="00000000">
                  <w:rPr>
                    <w:rFonts w:ascii="Gungsuh" w:cs="Gungsuh" w:eastAsia="Gungsuh" w:hAnsi="Gungsuh"/>
                    <w:b w:val="1"/>
                    <w:sz w:val="28"/>
                    <w:szCs w:val="28"/>
                    <w:rtl w:val="0"/>
                  </w:rPr>
                  <w:t xml:space="preserve">鲁玺</w:t>
                </w:r>
              </w:sdtContent>
            </w:sdt>
          </w:p>
        </w:tc>
        <w:tc>
          <w:tcPr/>
          <w:p w:rsidR="00000000" w:rsidDel="00000000" w:rsidP="00000000" w:rsidRDefault="00000000" w:rsidRPr="00000000" w14:paraId="00000047">
            <w:pPr>
              <w:spacing w:line="276" w:lineRule="auto"/>
              <w:rPr>
                <w:rFonts w:ascii="Times New Roman" w:cs="Times New Roman" w:eastAsia="Times New Roman" w:hAnsi="Times New Roman"/>
                <w:sz w:val="28"/>
                <w:szCs w:val="28"/>
              </w:rPr>
            </w:pPr>
            <w:sdt>
              <w:sdtPr>
                <w:tag w:val="goog_rdk_41"/>
              </w:sdtPr>
              <w:sdtContent>
                <w:r w:rsidDel="00000000" w:rsidR="00000000" w:rsidRPr="00000000">
                  <w:rPr>
                    <w:rFonts w:ascii="Gungsuh" w:cs="Gungsuh" w:eastAsia="Gungsuh" w:hAnsi="Gungsuh"/>
                    <w:sz w:val="28"/>
                    <w:szCs w:val="28"/>
                    <w:rtl w:val="0"/>
                  </w:rPr>
                  <w:t xml:space="preserve">清华大学</w:t>
                </w:r>
              </w:sdtContent>
            </w:sdt>
          </w:p>
        </w:tc>
      </w:tr>
      <w:tr>
        <w:trPr>
          <w:cantSplit w:val="0"/>
          <w:trHeight w:val="586" w:hRule="atLeast"/>
          <w:tblHeader w:val="0"/>
        </w:trPr>
        <w:tc>
          <w:tcPr/>
          <w:p w:rsidR="00000000" w:rsidDel="00000000" w:rsidP="00000000" w:rsidRDefault="00000000" w:rsidRPr="00000000" w14:paraId="0000004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Pralit Patel</w:t>
            </w:r>
          </w:p>
        </w:tc>
        <w:tc>
          <w:tcPr/>
          <w:p w:rsidR="00000000" w:rsidDel="00000000" w:rsidP="00000000" w:rsidRDefault="00000000" w:rsidRPr="00000000" w14:paraId="0000004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Pacific Northwest National Laboratory</w:t>
            </w:r>
          </w:p>
        </w:tc>
      </w:tr>
      <w:tr>
        <w:trPr>
          <w:cantSplit w:val="0"/>
          <w:trHeight w:val="586" w:hRule="atLeast"/>
          <w:tblHeader w:val="0"/>
        </w:trPr>
        <w:tc>
          <w:tcPr/>
          <w:p w:rsidR="00000000" w:rsidDel="00000000" w:rsidP="00000000" w:rsidRDefault="00000000" w:rsidRPr="00000000" w14:paraId="0000004A">
            <w:pPr>
              <w:spacing w:line="276" w:lineRule="auto"/>
              <w:rPr>
                <w:rFonts w:ascii="Times New Roman" w:cs="Times New Roman" w:eastAsia="Times New Roman" w:hAnsi="Times New Roman"/>
                <w:b w:val="1"/>
                <w:sz w:val="28"/>
                <w:szCs w:val="28"/>
              </w:rPr>
            </w:pPr>
            <w:sdt>
              <w:sdtPr>
                <w:tag w:val="goog_rdk_42"/>
              </w:sdtPr>
              <w:sdtContent>
                <w:r w:rsidDel="00000000" w:rsidR="00000000" w:rsidRPr="00000000">
                  <w:rPr>
                    <w:rFonts w:ascii="Gungsuh" w:cs="Gungsuh" w:eastAsia="Gungsuh" w:hAnsi="Gungsuh"/>
                    <w:b w:val="1"/>
                    <w:sz w:val="28"/>
                    <w:szCs w:val="28"/>
                    <w:rtl w:val="0"/>
                  </w:rPr>
                  <w:t xml:space="preserve">滕飞</w:t>
                </w:r>
              </w:sdtContent>
            </w:sdt>
          </w:p>
        </w:tc>
        <w:tc>
          <w:tcPr/>
          <w:p w:rsidR="00000000" w:rsidDel="00000000" w:rsidP="00000000" w:rsidRDefault="00000000" w:rsidRPr="00000000" w14:paraId="0000004B">
            <w:pPr>
              <w:spacing w:line="276" w:lineRule="auto"/>
              <w:rPr>
                <w:rFonts w:ascii="Times New Roman" w:cs="Times New Roman" w:eastAsia="Times New Roman" w:hAnsi="Times New Roman"/>
                <w:sz w:val="28"/>
                <w:szCs w:val="28"/>
              </w:rPr>
            </w:pPr>
            <w:sdt>
              <w:sdtPr>
                <w:tag w:val="goog_rdk_43"/>
              </w:sdtPr>
              <w:sdtContent>
                <w:r w:rsidDel="00000000" w:rsidR="00000000" w:rsidRPr="00000000">
                  <w:rPr>
                    <w:rFonts w:ascii="Gungsuh" w:cs="Gungsuh" w:eastAsia="Gungsuh" w:hAnsi="Gungsuh"/>
                    <w:sz w:val="28"/>
                    <w:szCs w:val="28"/>
                    <w:rtl w:val="0"/>
                  </w:rPr>
                  <w:t xml:space="preserve">清华大学</w:t>
                </w:r>
              </w:sdtContent>
            </w:sdt>
          </w:p>
        </w:tc>
      </w:tr>
      <w:tr>
        <w:trPr>
          <w:cantSplit w:val="0"/>
          <w:trHeight w:val="586" w:hRule="atLeast"/>
          <w:tblHeader w:val="0"/>
        </w:trPr>
        <w:tc>
          <w:tcPr/>
          <w:p w:rsidR="00000000" w:rsidDel="00000000" w:rsidP="00000000" w:rsidRDefault="00000000" w:rsidRPr="00000000" w14:paraId="0000004C">
            <w:pPr>
              <w:spacing w:line="276" w:lineRule="auto"/>
              <w:rPr>
                <w:rFonts w:ascii="Times New Roman" w:cs="Times New Roman" w:eastAsia="Times New Roman" w:hAnsi="Times New Roman"/>
                <w:b w:val="1"/>
                <w:sz w:val="28"/>
                <w:szCs w:val="28"/>
              </w:rPr>
            </w:pPr>
            <w:sdt>
              <w:sdtPr>
                <w:tag w:val="goog_rdk_44"/>
              </w:sdtPr>
              <w:sdtContent>
                <w:r w:rsidDel="00000000" w:rsidR="00000000" w:rsidRPr="00000000">
                  <w:rPr>
                    <w:rFonts w:ascii="Gungsuh" w:cs="Gungsuh" w:eastAsia="Gungsuh" w:hAnsi="Gungsuh"/>
                    <w:b w:val="1"/>
                    <w:sz w:val="28"/>
                    <w:szCs w:val="28"/>
                    <w:rtl w:val="0"/>
                  </w:rPr>
                  <w:t xml:space="preserve">同丹</w:t>
                </w:r>
              </w:sdtContent>
            </w:sdt>
          </w:p>
        </w:tc>
        <w:tc>
          <w:tcPr/>
          <w:p w:rsidR="00000000" w:rsidDel="00000000" w:rsidP="00000000" w:rsidRDefault="00000000" w:rsidRPr="00000000" w14:paraId="0000004D">
            <w:pPr>
              <w:spacing w:line="276" w:lineRule="auto"/>
              <w:rPr>
                <w:rFonts w:ascii="Times New Roman" w:cs="Times New Roman" w:eastAsia="Times New Roman" w:hAnsi="Times New Roman"/>
                <w:sz w:val="28"/>
                <w:szCs w:val="28"/>
              </w:rPr>
            </w:pPr>
            <w:sdt>
              <w:sdtPr>
                <w:tag w:val="goog_rdk_45"/>
              </w:sdtPr>
              <w:sdtContent>
                <w:r w:rsidDel="00000000" w:rsidR="00000000" w:rsidRPr="00000000">
                  <w:rPr>
                    <w:rFonts w:ascii="Gungsuh" w:cs="Gungsuh" w:eastAsia="Gungsuh" w:hAnsi="Gungsuh"/>
                    <w:sz w:val="28"/>
                    <w:szCs w:val="28"/>
                    <w:rtl w:val="0"/>
                  </w:rPr>
                  <w:t xml:space="preserve">清华大学</w:t>
                </w:r>
              </w:sdtContent>
            </w:sdt>
          </w:p>
        </w:tc>
      </w:tr>
      <w:tr>
        <w:trPr>
          <w:cantSplit w:val="0"/>
          <w:trHeight w:val="586" w:hRule="atLeast"/>
          <w:tblHeader w:val="0"/>
        </w:trPr>
        <w:tc>
          <w:tcPr/>
          <w:p w:rsidR="00000000" w:rsidDel="00000000" w:rsidP="00000000" w:rsidRDefault="00000000" w:rsidRPr="00000000" w14:paraId="0000004E">
            <w:pPr>
              <w:spacing w:line="276" w:lineRule="auto"/>
              <w:rPr>
                <w:rFonts w:ascii="Times New Roman" w:cs="Times New Roman" w:eastAsia="Times New Roman" w:hAnsi="Times New Roman"/>
                <w:b w:val="1"/>
                <w:sz w:val="28"/>
                <w:szCs w:val="28"/>
              </w:rPr>
            </w:pPr>
            <w:sdt>
              <w:sdtPr>
                <w:tag w:val="goog_rdk_46"/>
              </w:sdtPr>
              <w:sdtContent>
                <w:r w:rsidDel="00000000" w:rsidR="00000000" w:rsidRPr="00000000">
                  <w:rPr>
                    <w:rFonts w:ascii="Gungsuh" w:cs="Gungsuh" w:eastAsia="Gungsuh" w:hAnsi="Gungsuh"/>
                    <w:b w:val="1"/>
                    <w:sz w:val="28"/>
                    <w:szCs w:val="28"/>
                    <w:rtl w:val="0"/>
                  </w:rPr>
                  <w:t xml:space="preserve">王灿</w:t>
                </w:r>
              </w:sdtContent>
            </w:sdt>
          </w:p>
        </w:tc>
        <w:tc>
          <w:tcPr/>
          <w:p w:rsidR="00000000" w:rsidDel="00000000" w:rsidP="00000000" w:rsidRDefault="00000000" w:rsidRPr="00000000" w14:paraId="0000004F">
            <w:pPr>
              <w:spacing w:line="276" w:lineRule="auto"/>
              <w:rPr>
                <w:rFonts w:ascii="Times New Roman" w:cs="Times New Roman" w:eastAsia="Times New Roman" w:hAnsi="Times New Roman"/>
                <w:sz w:val="28"/>
                <w:szCs w:val="28"/>
              </w:rPr>
            </w:pPr>
            <w:sdt>
              <w:sdtPr>
                <w:tag w:val="goog_rdk_47"/>
              </w:sdtPr>
              <w:sdtContent>
                <w:r w:rsidDel="00000000" w:rsidR="00000000" w:rsidRPr="00000000">
                  <w:rPr>
                    <w:rFonts w:ascii="Gungsuh" w:cs="Gungsuh" w:eastAsia="Gungsuh" w:hAnsi="Gungsuh"/>
                    <w:sz w:val="28"/>
                    <w:szCs w:val="28"/>
                    <w:rtl w:val="0"/>
                  </w:rPr>
                  <w:t xml:space="preserve">清华大学</w:t>
                </w:r>
              </w:sdtContent>
            </w:sdt>
          </w:p>
        </w:tc>
      </w:tr>
      <w:tr>
        <w:trPr>
          <w:cantSplit w:val="0"/>
          <w:trHeight w:val="586" w:hRule="atLeast"/>
          <w:tblHeader w:val="0"/>
        </w:trPr>
        <w:tc>
          <w:tcPr/>
          <w:p w:rsidR="00000000" w:rsidDel="00000000" w:rsidP="00000000" w:rsidRDefault="00000000" w:rsidRPr="00000000" w14:paraId="00000050">
            <w:pPr>
              <w:spacing w:line="276" w:lineRule="auto"/>
              <w:rPr>
                <w:rFonts w:ascii="Times New Roman" w:cs="Times New Roman" w:eastAsia="Times New Roman" w:hAnsi="Times New Roman"/>
                <w:b w:val="1"/>
                <w:sz w:val="28"/>
                <w:szCs w:val="28"/>
              </w:rPr>
            </w:pPr>
            <w:sdt>
              <w:sdtPr>
                <w:tag w:val="goog_rdk_48"/>
              </w:sdtPr>
              <w:sdtContent>
                <w:r w:rsidDel="00000000" w:rsidR="00000000" w:rsidRPr="00000000">
                  <w:rPr>
                    <w:rFonts w:ascii="Gungsuh" w:cs="Gungsuh" w:eastAsia="Gungsuh" w:hAnsi="Gungsuh"/>
                    <w:b w:val="1"/>
                    <w:sz w:val="28"/>
                    <w:szCs w:val="28"/>
                    <w:rtl w:val="0"/>
                  </w:rPr>
                  <w:t xml:space="preserve">王书肖</w:t>
                </w:r>
              </w:sdtContent>
            </w:sdt>
          </w:p>
        </w:tc>
        <w:tc>
          <w:tcPr/>
          <w:p w:rsidR="00000000" w:rsidDel="00000000" w:rsidP="00000000" w:rsidRDefault="00000000" w:rsidRPr="00000000" w14:paraId="00000051">
            <w:pPr>
              <w:spacing w:line="276" w:lineRule="auto"/>
              <w:rPr>
                <w:rFonts w:ascii="Times New Roman" w:cs="Times New Roman" w:eastAsia="Times New Roman" w:hAnsi="Times New Roman"/>
                <w:sz w:val="28"/>
                <w:szCs w:val="28"/>
              </w:rPr>
            </w:pPr>
            <w:sdt>
              <w:sdtPr>
                <w:tag w:val="goog_rdk_49"/>
              </w:sdtPr>
              <w:sdtContent>
                <w:r w:rsidDel="00000000" w:rsidR="00000000" w:rsidRPr="00000000">
                  <w:rPr>
                    <w:rFonts w:ascii="Gungsuh" w:cs="Gungsuh" w:eastAsia="Gungsuh" w:hAnsi="Gungsuh"/>
                    <w:sz w:val="28"/>
                    <w:szCs w:val="28"/>
                    <w:rtl w:val="0"/>
                  </w:rPr>
                  <w:t xml:space="preserve">清华大学</w:t>
                </w:r>
              </w:sdtContent>
            </w:sdt>
          </w:p>
        </w:tc>
      </w:tr>
      <w:tr>
        <w:trPr>
          <w:cantSplit w:val="0"/>
          <w:trHeight w:val="586" w:hRule="atLeast"/>
          <w:tblHeader w:val="0"/>
        </w:trPr>
        <w:tc>
          <w:tcPr/>
          <w:p w:rsidR="00000000" w:rsidDel="00000000" w:rsidP="00000000" w:rsidRDefault="00000000" w:rsidRPr="00000000" w14:paraId="0000005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 Yu</w:t>
            </w:r>
          </w:p>
        </w:tc>
        <w:tc>
          <w:tcPr/>
          <w:p w:rsidR="00000000" w:rsidDel="00000000" w:rsidP="00000000" w:rsidRDefault="00000000" w:rsidRPr="00000000" w14:paraId="0000005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Maryland</w:t>
            </w:r>
          </w:p>
        </w:tc>
      </w:tr>
      <w:tr>
        <w:trPr>
          <w:cantSplit w:val="0"/>
          <w:trHeight w:val="586" w:hRule="atLeast"/>
          <w:tblHeader w:val="0"/>
        </w:trPr>
        <w:tc>
          <w:tcPr/>
          <w:p w:rsidR="00000000" w:rsidDel="00000000" w:rsidP="00000000" w:rsidRDefault="00000000" w:rsidRPr="00000000" w14:paraId="00000054">
            <w:pPr>
              <w:spacing w:line="276" w:lineRule="auto"/>
              <w:rPr>
                <w:rFonts w:ascii="Times New Roman" w:cs="Times New Roman" w:eastAsia="Times New Roman" w:hAnsi="Times New Roman"/>
                <w:b w:val="1"/>
                <w:sz w:val="28"/>
                <w:szCs w:val="28"/>
              </w:rPr>
            </w:pPr>
            <w:sdt>
              <w:sdtPr>
                <w:tag w:val="goog_rdk_50"/>
              </w:sdtPr>
              <w:sdtContent>
                <w:r w:rsidDel="00000000" w:rsidR="00000000" w:rsidRPr="00000000">
                  <w:rPr>
                    <w:rFonts w:ascii="Gungsuh" w:cs="Gungsuh" w:eastAsia="Gungsuh" w:hAnsi="Gungsuh"/>
                    <w:b w:val="1"/>
                    <w:sz w:val="28"/>
                    <w:szCs w:val="28"/>
                    <w:rtl w:val="0"/>
                  </w:rPr>
                  <w:t xml:space="preserve">汪鹏</w:t>
                </w:r>
              </w:sdtContent>
            </w:sdt>
          </w:p>
        </w:tc>
        <w:tc>
          <w:tcPr/>
          <w:p w:rsidR="00000000" w:rsidDel="00000000" w:rsidP="00000000" w:rsidRDefault="00000000" w:rsidRPr="00000000" w14:paraId="00000055">
            <w:pPr>
              <w:spacing w:line="276" w:lineRule="auto"/>
              <w:rPr>
                <w:rFonts w:ascii="Times New Roman" w:cs="Times New Roman" w:eastAsia="Times New Roman" w:hAnsi="Times New Roman"/>
                <w:sz w:val="28"/>
                <w:szCs w:val="28"/>
              </w:rPr>
            </w:pPr>
            <w:sdt>
              <w:sdtPr>
                <w:tag w:val="goog_rdk_51"/>
              </w:sdtPr>
              <w:sdtContent>
                <w:r w:rsidDel="00000000" w:rsidR="00000000" w:rsidRPr="00000000">
                  <w:rPr>
                    <w:rFonts w:ascii="Gungsuh" w:cs="Gungsuh" w:eastAsia="Gungsuh" w:hAnsi="Gungsuh"/>
                    <w:sz w:val="28"/>
                    <w:szCs w:val="28"/>
                    <w:rtl w:val="0"/>
                  </w:rPr>
                  <w:t xml:space="preserve">中国科学院城市环境研究所</w:t>
                </w:r>
              </w:sdtContent>
            </w:sdt>
          </w:p>
        </w:tc>
      </w:tr>
      <w:tr>
        <w:trPr>
          <w:cantSplit w:val="0"/>
          <w:trHeight w:val="586" w:hRule="atLeast"/>
          <w:tblHeader w:val="0"/>
        </w:trPr>
        <w:tc>
          <w:tcPr/>
          <w:p w:rsidR="00000000" w:rsidDel="00000000" w:rsidP="00000000" w:rsidRDefault="00000000" w:rsidRPr="00000000" w14:paraId="00000056">
            <w:pPr>
              <w:spacing w:line="276" w:lineRule="auto"/>
              <w:rPr>
                <w:rFonts w:ascii="Times New Roman" w:cs="Times New Roman" w:eastAsia="Times New Roman" w:hAnsi="Times New Roman"/>
                <w:b w:val="1"/>
                <w:sz w:val="28"/>
                <w:szCs w:val="28"/>
              </w:rPr>
            </w:pPr>
            <w:sdt>
              <w:sdtPr>
                <w:tag w:val="goog_rdk_52"/>
              </w:sdtPr>
              <w:sdtContent>
                <w:r w:rsidDel="00000000" w:rsidR="00000000" w:rsidRPr="00000000">
                  <w:rPr>
                    <w:rFonts w:ascii="Gungsuh" w:cs="Gungsuh" w:eastAsia="Gungsuh" w:hAnsi="Gungsuh"/>
                    <w:b w:val="1"/>
                    <w:sz w:val="28"/>
                    <w:szCs w:val="28"/>
                    <w:rtl w:val="0"/>
                  </w:rPr>
                  <w:t xml:space="preserve">张强</w:t>
                </w:r>
              </w:sdtContent>
            </w:sdt>
          </w:p>
        </w:tc>
        <w:tc>
          <w:tcPr/>
          <w:p w:rsidR="00000000" w:rsidDel="00000000" w:rsidP="00000000" w:rsidRDefault="00000000" w:rsidRPr="00000000" w14:paraId="00000057">
            <w:pPr>
              <w:spacing w:line="276" w:lineRule="auto"/>
              <w:rPr>
                <w:rFonts w:ascii="Times New Roman" w:cs="Times New Roman" w:eastAsia="Times New Roman" w:hAnsi="Times New Roman"/>
                <w:sz w:val="28"/>
                <w:szCs w:val="28"/>
              </w:rPr>
            </w:pPr>
            <w:sdt>
              <w:sdtPr>
                <w:tag w:val="goog_rdk_53"/>
              </w:sdtPr>
              <w:sdtContent>
                <w:r w:rsidDel="00000000" w:rsidR="00000000" w:rsidRPr="00000000">
                  <w:rPr>
                    <w:rFonts w:ascii="Gungsuh" w:cs="Gungsuh" w:eastAsia="Gungsuh" w:hAnsi="Gungsuh"/>
                    <w:sz w:val="28"/>
                    <w:szCs w:val="28"/>
                    <w:rtl w:val="0"/>
                  </w:rPr>
                  <w:t xml:space="preserve">清华大学</w:t>
                </w:r>
              </w:sdtContent>
            </w:sdt>
          </w:p>
        </w:tc>
      </w:tr>
      <w:tr>
        <w:trPr>
          <w:cantSplit w:val="0"/>
          <w:trHeight w:val="587" w:hRule="atLeast"/>
          <w:tblHeader w:val="0"/>
        </w:trPr>
        <w:tc>
          <w:tcPr/>
          <w:p w:rsidR="00000000" w:rsidDel="00000000" w:rsidP="00000000" w:rsidRDefault="00000000" w:rsidRPr="00000000" w14:paraId="00000058">
            <w:pPr>
              <w:spacing w:line="276" w:lineRule="auto"/>
              <w:rPr>
                <w:rFonts w:ascii="Times New Roman" w:cs="Times New Roman" w:eastAsia="Times New Roman" w:hAnsi="Times New Roman"/>
                <w:b w:val="1"/>
                <w:sz w:val="28"/>
                <w:szCs w:val="28"/>
              </w:rPr>
            </w:pPr>
            <w:sdt>
              <w:sdtPr>
                <w:tag w:val="goog_rdk_54"/>
              </w:sdtPr>
              <w:sdtContent>
                <w:r w:rsidDel="00000000" w:rsidR="00000000" w:rsidRPr="00000000">
                  <w:rPr>
                    <w:rFonts w:ascii="Gungsuh" w:cs="Gungsuh" w:eastAsia="Gungsuh" w:hAnsi="Gungsuh"/>
                    <w:b w:val="1"/>
                    <w:sz w:val="28"/>
                    <w:szCs w:val="28"/>
                    <w:rtl w:val="0"/>
                  </w:rPr>
                  <w:t xml:space="preserve">段宏波</w:t>
                </w:r>
              </w:sdtContent>
            </w:sdt>
          </w:p>
        </w:tc>
        <w:tc>
          <w:tcPr/>
          <w:p w:rsidR="00000000" w:rsidDel="00000000" w:rsidP="00000000" w:rsidRDefault="00000000" w:rsidRPr="00000000" w14:paraId="00000059">
            <w:pPr>
              <w:spacing w:line="276" w:lineRule="auto"/>
              <w:rPr>
                <w:rFonts w:ascii="Times New Roman" w:cs="Times New Roman" w:eastAsia="Times New Roman" w:hAnsi="Times New Roman"/>
                <w:sz w:val="28"/>
                <w:szCs w:val="28"/>
              </w:rPr>
            </w:pPr>
            <w:sdt>
              <w:sdtPr>
                <w:tag w:val="goog_rdk_55"/>
              </w:sdtPr>
              <w:sdtContent>
                <w:r w:rsidDel="00000000" w:rsidR="00000000" w:rsidRPr="00000000">
                  <w:rPr>
                    <w:rFonts w:ascii="Gungsuh" w:cs="Gungsuh" w:eastAsia="Gungsuh" w:hAnsi="Gungsuh"/>
                    <w:sz w:val="28"/>
                    <w:szCs w:val="28"/>
                    <w:rtl w:val="0"/>
                  </w:rPr>
                  <w:t xml:space="preserve">中国科学院大学</w:t>
                </w:r>
              </w:sdtContent>
            </w:sdt>
          </w:p>
        </w:tc>
      </w:tr>
    </w:tbl>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070c0"/>
          <w:sz w:val="28"/>
          <w:szCs w:val="28"/>
        </w:rPr>
      </w:pPr>
      <w:sdt>
        <w:sdtPr>
          <w:tag w:val="goog_rdk_56"/>
        </w:sdtPr>
        <w:sdtContent>
          <w:r w:rsidDel="00000000" w:rsidR="00000000" w:rsidRPr="00000000">
            <w:rPr>
              <w:rFonts w:ascii="Gungsuh" w:cs="Gungsuh" w:eastAsia="Gungsuh" w:hAnsi="Gungsuh"/>
              <w:b w:val="1"/>
              <w:color w:val="0070c0"/>
              <w:sz w:val="28"/>
              <w:szCs w:val="28"/>
              <w:rtl w:val="0"/>
            </w:rPr>
            <w:t xml:space="preserve">模型开发委员会：</w:t>
          </w:r>
        </w:sdtContent>
      </w:sdt>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tbl>
      <w:tblPr>
        <w:tblStyle w:val="Table2"/>
        <w:tblW w:w="9214.0" w:type="dxa"/>
        <w:jc w:val="left"/>
        <w:tblLayout w:type="fixed"/>
        <w:tblLook w:val="0400"/>
      </w:tblPr>
      <w:tblGrid>
        <w:gridCol w:w="2977"/>
        <w:gridCol w:w="6237"/>
        <w:tblGridChange w:id="0">
          <w:tblGrid>
            <w:gridCol w:w="2977"/>
            <w:gridCol w:w="6237"/>
          </w:tblGrid>
        </w:tblGridChange>
      </w:tblGrid>
      <w:tr>
        <w:trPr>
          <w:cantSplit w:val="0"/>
          <w:trHeight w:val="586" w:hRule="atLeast"/>
          <w:tblHeader w:val="0"/>
        </w:trPr>
        <w:tc>
          <w:tcPr/>
          <w:p w:rsidR="00000000" w:rsidDel="00000000" w:rsidP="00000000" w:rsidRDefault="00000000" w:rsidRPr="00000000" w14:paraId="0000005D">
            <w:pPr>
              <w:spacing w:line="276" w:lineRule="auto"/>
              <w:rPr>
                <w:rFonts w:ascii="Times New Roman" w:cs="Times New Roman" w:eastAsia="Times New Roman" w:hAnsi="Times New Roman"/>
                <w:b w:val="1"/>
                <w:sz w:val="28"/>
                <w:szCs w:val="28"/>
              </w:rPr>
            </w:pPr>
            <w:sdt>
              <w:sdtPr>
                <w:tag w:val="goog_rdk_57"/>
              </w:sdtPr>
              <w:sdtContent>
                <w:r w:rsidDel="00000000" w:rsidR="00000000" w:rsidRPr="00000000">
                  <w:rPr>
                    <w:rFonts w:ascii="Gungsuh" w:cs="Gungsuh" w:eastAsia="Gungsuh" w:hAnsi="Gungsuh"/>
                    <w:b w:val="1"/>
                    <w:sz w:val="28"/>
                    <w:szCs w:val="28"/>
                    <w:rtl w:val="0"/>
                  </w:rPr>
                  <w:t xml:space="preserve">偶阳</w:t>
                </w:r>
              </w:sdtContent>
            </w:sdt>
          </w:p>
        </w:tc>
        <w:tc>
          <w:tcPr/>
          <w:p w:rsidR="00000000" w:rsidDel="00000000" w:rsidP="00000000" w:rsidRDefault="00000000" w:rsidRPr="00000000" w14:paraId="0000005E">
            <w:pPr>
              <w:spacing w:line="276" w:lineRule="auto"/>
              <w:rPr>
                <w:rFonts w:ascii="Times New Roman" w:cs="Times New Roman" w:eastAsia="Times New Roman" w:hAnsi="Times New Roman"/>
                <w:sz w:val="28"/>
                <w:szCs w:val="28"/>
              </w:rPr>
            </w:pPr>
            <w:sdt>
              <w:sdtPr>
                <w:tag w:val="goog_rdk_58"/>
              </w:sdtPr>
              <w:sdtContent>
                <w:r w:rsidDel="00000000" w:rsidR="00000000" w:rsidRPr="00000000">
                  <w:rPr>
                    <w:rFonts w:ascii="Gungsuh" w:cs="Gungsuh" w:eastAsia="Gungsuh" w:hAnsi="Gungsuh"/>
                    <w:sz w:val="28"/>
                    <w:szCs w:val="28"/>
                    <w:rtl w:val="0"/>
                  </w:rPr>
                  <w:t xml:space="preserve">北京大学</w:t>
                </w:r>
              </w:sdtContent>
            </w:sdt>
          </w:p>
        </w:tc>
      </w:tr>
      <w:tr>
        <w:trPr>
          <w:cantSplit w:val="0"/>
          <w:trHeight w:val="586" w:hRule="atLeast"/>
          <w:tblHeader w:val="0"/>
        </w:trPr>
        <w:tc>
          <w:tcPr/>
          <w:p w:rsidR="00000000" w:rsidDel="00000000" w:rsidP="00000000" w:rsidRDefault="00000000" w:rsidRPr="00000000" w14:paraId="0000005F">
            <w:pPr>
              <w:spacing w:line="276" w:lineRule="auto"/>
              <w:rPr>
                <w:rFonts w:ascii="Times New Roman" w:cs="Times New Roman" w:eastAsia="Times New Roman" w:hAnsi="Times New Roman"/>
                <w:b w:val="1"/>
                <w:sz w:val="28"/>
                <w:szCs w:val="28"/>
              </w:rPr>
            </w:pPr>
            <w:sdt>
              <w:sdtPr>
                <w:tag w:val="goog_rdk_59"/>
              </w:sdtPr>
              <w:sdtContent>
                <w:r w:rsidDel="00000000" w:rsidR="00000000" w:rsidRPr="00000000">
                  <w:rPr>
                    <w:rFonts w:ascii="Gungsuh" w:cs="Gungsuh" w:eastAsia="Gungsuh" w:hAnsi="Gungsuh"/>
                    <w:b w:val="1"/>
                    <w:sz w:val="28"/>
                    <w:szCs w:val="28"/>
                    <w:rtl w:val="0"/>
                  </w:rPr>
                  <w:t xml:space="preserve">刘洋</w:t>
                </w:r>
              </w:sdtContent>
            </w:sdt>
          </w:p>
        </w:tc>
        <w:tc>
          <w:tcPr/>
          <w:p w:rsidR="00000000" w:rsidDel="00000000" w:rsidP="00000000" w:rsidRDefault="00000000" w:rsidRPr="00000000" w14:paraId="00000060">
            <w:pPr>
              <w:spacing w:line="276" w:lineRule="auto"/>
              <w:rPr>
                <w:rFonts w:ascii="Times New Roman" w:cs="Times New Roman" w:eastAsia="Times New Roman" w:hAnsi="Times New Roman"/>
                <w:sz w:val="28"/>
                <w:szCs w:val="28"/>
              </w:rPr>
            </w:pPr>
            <w:sdt>
              <w:sdtPr>
                <w:tag w:val="goog_rdk_60"/>
              </w:sdtPr>
              <w:sdtContent>
                <w:r w:rsidDel="00000000" w:rsidR="00000000" w:rsidRPr="00000000">
                  <w:rPr>
                    <w:rFonts w:ascii="Gungsuh" w:cs="Gungsuh" w:eastAsia="Gungsuh" w:hAnsi="Gungsuh"/>
                    <w:sz w:val="28"/>
                    <w:szCs w:val="28"/>
                    <w:rtl w:val="0"/>
                  </w:rPr>
                  <w:t xml:space="preserve">清华大学</w:t>
                </w:r>
              </w:sdtContent>
            </w:sdt>
          </w:p>
        </w:tc>
      </w:tr>
      <w:tr>
        <w:trPr>
          <w:cantSplit w:val="0"/>
          <w:trHeight w:val="586" w:hRule="atLeast"/>
          <w:tblHeader w:val="0"/>
        </w:trPr>
        <w:tc>
          <w:tcPr/>
          <w:p w:rsidR="00000000" w:rsidDel="00000000" w:rsidP="00000000" w:rsidRDefault="00000000" w:rsidRPr="00000000" w14:paraId="0000006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Andy Miller</w:t>
            </w:r>
          </w:p>
        </w:tc>
        <w:tc>
          <w:tcPr/>
          <w:p w:rsidR="00000000" w:rsidDel="00000000" w:rsidP="00000000" w:rsidRDefault="00000000" w:rsidRPr="00000000" w14:paraId="0000006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Maryland</w:t>
            </w:r>
          </w:p>
        </w:tc>
      </w:tr>
      <w:tr>
        <w:trPr>
          <w:cantSplit w:val="0"/>
          <w:trHeight w:val="587" w:hRule="atLeast"/>
          <w:tblHeader w:val="0"/>
        </w:trPr>
        <w:tc>
          <w:tcPr/>
          <w:p w:rsidR="00000000" w:rsidDel="00000000" w:rsidP="00000000" w:rsidRDefault="00000000" w:rsidRPr="00000000" w14:paraId="0000006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Jay Fuhrman</w:t>
            </w:r>
          </w:p>
        </w:tc>
        <w:tc>
          <w:tcPr/>
          <w:p w:rsidR="00000000" w:rsidDel="00000000" w:rsidP="00000000" w:rsidRDefault="00000000" w:rsidRPr="00000000" w14:paraId="0000006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Pacific Northwest National Laboratory</w:t>
            </w:r>
          </w:p>
        </w:tc>
      </w:tr>
    </w:tbl>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0070c0"/>
          <w:sz w:val="28"/>
          <w:szCs w:val="28"/>
        </w:rPr>
      </w:pPr>
      <w:sdt>
        <w:sdtPr>
          <w:tag w:val="goog_rdk_61"/>
        </w:sdtPr>
        <w:sdtContent>
          <w:r w:rsidDel="00000000" w:rsidR="00000000" w:rsidRPr="00000000">
            <w:rPr>
              <w:rFonts w:ascii="Gungsuh" w:cs="Gungsuh" w:eastAsia="Gungsuh" w:hAnsi="Gungsuh"/>
              <w:b w:val="1"/>
              <w:color w:val="0070c0"/>
              <w:sz w:val="28"/>
              <w:szCs w:val="28"/>
              <w:rtl w:val="0"/>
            </w:rPr>
            <w:t xml:space="preserve">模型学习应用小组：</w:t>
          </w:r>
        </w:sdtContent>
      </w:sdt>
    </w:p>
    <w:p w:rsidR="00000000" w:rsidDel="00000000" w:rsidP="00000000" w:rsidRDefault="00000000" w:rsidRPr="00000000" w14:paraId="00000068">
      <w:pPr>
        <w:rPr>
          <w:rFonts w:ascii="Times New Roman" w:cs="Times New Roman" w:eastAsia="Times New Roman" w:hAnsi="Times New Roman"/>
          <w:color w:val="000000"/>
          <w:sz w:val="28"/>
          <w:szCs w:val="28"/>
        </w:rPr>
      </w:pPr>
      <w:sdt>
        <w:sdtPr>
          <w:tag w:val="goog_rdk_62"/>
        </w:sdtPr>
        <w:sdtContent>
          <w:r w:rsidDel="00000000" w:rsidR="00000000" w:rsidRPr="00000000">
            <w:rPr>
              <w:rFonts w:ascii="Gungsuh" w:cs="Gungsuh" w:eastAsia="Gungsuh" w:hAnsi="Gungsuh"/>
              <w:color w:val="000000"/>
              <w:sz w:val="28"/>
              <w:szCs w:val="28"/>
              <w:rtl w:val="0"/>
            </w:rPr>
            <w:t xml:space="preserve">各校正在使用GCAM的博士/博后（目前约有30人）</w:t>
          </w:r>
        </w:sdtContent>
      </w:sdt>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GCAM-China Community Guidelines</w:t>
      </w:r>
    </w:p>
    <w:p w:rsidR="00000000" w:rsidDel="00000000" w:rsidP="00000000" w:rsidRDefault="00000000" w:rsidRPr="00000000" w14:paraId="0000006B">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GCAM-China Community (hereinafter referred to as “the Community”) is dedicated to fostering an inclusive environment that facilitates the exchange of knowledge, advances in scientific research, and the innovation of modeling techniques. These guidelines outline the Community’s goals, ethical principles, and organizational framework. By collectively orchestrating the development and maintaince of GCAM-China, we strive to transform it into a pivotal resource for academic research and policy formulation, accessible to both national and international researchers and stakeholders.</w:t>
      </w:r>
    </w:p>
    <w:p w:rsidR="00000000" w:rsidDel="00000000" w:rsidP="00000000" w:rsidRDefault="00000000" w:rsidRPr="00000000" w14:paraId="0000006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Section I: Vision and Mission</w:t>
      </w:r>
    </w:p>
    <w:p w:rsidR="00000000" w:rsidDel="00000000" w:rsidP="00000000" w:rsidRDefault="00000000" w:rsidRPr="00000000" w14:paraId="0000006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Vision:</w:t>
      </w:r>
      <w:r w:rsidDel="00000000" w:rsidR="00000000" w:rsidRPr="00000000">
        <w:rPr>
          <w:rFonts w:ascii="Times New Roman" w:cs="Times New Roman" w:eastAsia="Times New Roman" w:hAnsi="Times New Roman"/>
          <w:sz w:val="28"/>
          <w:szCs w:val="28"/>
          <w:rtl w:val="0"/>
        </w:rPr>
        <w:t xml:space="preserve"> To cultivate a self-sustaining ecosystem for GCAM-China users, enabling the dissemination of knowledge, scientific progress, and technological breakthroughs.</w:t>
      </w:r>
    </w:p>
    <w:p w:rsidR="00000000" w:rsidDel="00000000" w:rsidP="00000000" w:rsidRDefault="00000000" w:rsidRPr="00000000" w14:paraId="0000007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Mission</w:t>
      </w:r>
      <w:r w:rsidDel="00000000" w:rsidR="00000000" w:rsidRPr="00000000">
        <w:rPr>
          <w:rFonts w:ascii="Times New Roman" w:cs="Times New Roman" w:eastAsia="Times New Roman" w:hAnsi="Times New Roman"/>
          <w:sz w:val="28"/>
          <w:szCs w:val="28"/>
          <w:rtl w:val="0"/>
        </w:rPr>
        <w:t xml:space="preserve">: To leverage communal efforts in the evolution and stewardship of GCAM-China, thereby establishing it as a key instrument for scholarly and policy-oriented investigations, and to foster scientific advancement.</w:t>
      </w:r>
    </w:p>
    <w:p w:rsidR="00000000" w:rsidDel="00000000" w:rsidP="00000000" w:rsidRDefault="00000000" w:rsidRPr="00000000" w14:paraId="0000007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Section II: Foundational Principles</w:t>
      </w:r>
    </w:p>
    <w:p w:rsidR="00000000" w:rsidDel="00000000" w:rsidP="00000000" w:rsidRDefault="00000000" w:rsidRPr="00000000" w14:paraId="0000007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Inclusivity</w:t>
      </w:r>
      <w:r w:rsidDel="00000000" w:rsidR="00000000" w:rsidRPr="00000000">
        <w:rPr>
          <w:rFonts w:ascii="Times New Roman" w:cs="Times New Roman" w:eastAsia="Times New Roman" w:hAnsi="Times New Roman"/>
          <w:sz w:val="28"/>
          <w:szCs w:val="28"/>
          <w:rtl w:val="0"/>
        </w:rPr>
        <w:t xml:space="preserve">: We invite contributions from scholars across all disciplines and all career stages to enrich discussions, spark innovative ideas, and foster diverse perspectives.</w:t>
      </w:r>
    </w:p>
    <w:p w:rsidR="00000000" w:rsidDel="00000000" w:rsidP="00000000" w:rsidRDefault="00000000" w:rsidRPr="00000000" w14:paraId="0000007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Transparency</w:t>
      </w:r>
      <w:r w:rsidDel="00000000" w:rsidR="00000000" w:rsidRPr="00000000">
        <w:rPr>
          <w:rFonts w:ascii="Times New Roman" w:cs="Times New Roman" w:eastAsia="Times New Roman" w:hAnsi="Times New Roman"/>
          <w:sz w:val="28"/>
          <w:szCs w:val="28"/>
          <w:rtl w:val="0"/>
        </w:rPr>
        <w:t xml:space="preserve">: We commit to a culture of openness and clarity, prioritizing code integrity and the replicability of research findings.</w:t>
      </w:r>
    </w:p>
    <w:p w:rsidR="00000000" w:rsidDel="00000000" w:rsidP="00000000" w:rsidRDefault="00000000" w:rsidRPr="00000000" w14:paraId="0000007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Scientific Integrity</w:t>
      </w:r>
      <w:r w:rsidDel="00000000" w:rsidR="00000000" w:rsidRPr="00000000">
        <w:rPr>
          <w:rFonts w:ascii="Times New Roman" w:cs="Times New Roman" w:eastAsia="Times New Roman" w:hAnsi="Times New Roman"/>
          <w:sz w:val="28"/>
          <w:szCs w:val="28"/>
          <w:rtl w:val="0"/>
        </w:rPr>
        <w:t xml:space="preserve">: We uphold the quality of our model through rigorous peer reviews, promoting the accuracy and scholarly merit of our research outputs.</w:t>
      </w:r>
    </w:p>
    <w:p w:rsidR="00000000" w:rsidDel="00000000" w:rsidP="00000000" w:rsidRDefault="00000000" w:rsidRPr="00000000" w14:paraId="0000007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Section III: Goals and Strategies</w:t>
      </w:r>
    </w:p>
    <w:p w:rsidR="00000000" w:rsidDel="00000000" w:rsidP="00000000" w:rsidRDefault="00000000" w:rsidRPr="00000000" w14:paraId="0000007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Community Support:</w:t>
      </w:r>
      <w:r w:rsidDel="00000000" w:rsidR="00000000" w:rsidRPr="00000000">
        <w:rPr>
          <w:rFonts w:ascii="Times New Roman" w:cs="Times New Roman" w:eastAsia="Times New Roman" w:hAnsi="Times New Roman"/>
          <w:sz w:val="28"/>
          <w:szCs w:val="28"/>
          <w:rtl w:val="0"/>
        </w:rPr>
        <w:t xml:space="preserve"> We aim to synchronize the research interests and resources of community members, fostering mutual assistance and collectively enhancing the research endeavors and professional growth of our community, with a particular focus on supporting the career development of junior scholars.</w:t>
      </w:r>
    </w:p>
    <w:p w:rsidR="00000000" w:rsidDel="00000000" w:rsidP="00000000" w:rsidRDefault="00000000" w:rsidRPr="00000000" w14:paraId="0000007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Academic Collaboration</w:t>
      </w:r>
      <w:r w:rsidDel="00000000" w:rsidR="00000000" w:rsidRPr="00000000">
        <w:rPr>
          <w:rFonts w:ascii="Times New Roman" w:cs="Times New Roman" w:eastAsia="Times New Roman" w:hAnsi="Times New Roman"/>
          <w:sz w:val="28"/>
          <w:szCs w:val="28"/>
          <w:rtl w:val="0"/>
        </w:rPr>
        <w:t xml:space="preserve">: We engage in partnerships with both China-based and international modeling teams and specialists, maintain close coordination with the GCAM core developers, actively participate in multi-model comparative analyses, and encourage academic exchanges and the sustained evolution of our model.</w:t>
      </w:r>
    </w:p>
    <w:p w:rsidR="00000000" w:rsidDel="00000000" w:rsidP="00000000" w:rsidRDefault="00000000" w:rsidRPr="00000000" w14:paraId="0000008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Policy oriented</w:t>
      </w:r>
      <w:r w:rsidDel="00000000" w:rsidR="00000000" w:rsidRPr="00000000">
        <w:rPr>
          <w:rFonts w:ascii="Times New Roman" w:cs="Times New Roman" w:eastAsia="Times New Roman" w:hAnsi="Times New Roman"/>
          <w:sz w:val="28"/>
          <w:szCs w:val="28"/>
          <w:rtl w:val="0"/>
        </w:rPr>
        <w:t xml:space="preserve">: Our model development is closely aligned with the needs of decision-supporting for Chinese policies, offering tangible scientific backing to decision-makers and bridging the gap between scientific exploration and policy formulation.</w:t>
      </w:r>
    </w:p>
    <w:p w:rsidR="00000000" w:rsidDel="00000000" w:rsidP="00000000" w:rsidRDefault="00000000" w:rsidRPr="00000000" w14:paraId="0000008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Section IV: Organizational Framework and Roles</w:t>
      </w:r>
    </w:p>
    <w:p w:rsidR="00000000" w:rsidDel="00000000" w:rsidP="00000000" w:rsidRDefault="00000000" w:rsidRPr="00000000" w14:paraId="0000008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Open-source Collaboration</w:t>
      </w:r>
      <w:r w:rsidDel="00000000" w:rsidR="00000000" w:rsidRPr="00000000">
        <w:rPr>
          <w:rFonts w:ascii="Times New Roman" w:cs="Times New Roman" w:eastAsia="Times New Roman" w:hAnsi="Times New Roman"/>
          <w:sz w:val="28"/>
          <w:szCs w:val="28"/>
          <w:rtl w:val="0"/>
        </w:rPr>
        <w:t xml:space="preserve">: We utilize GitHub as our primary platform for open-source collaboration.</w:t>
      </w:r>
    </w:p>
    <w:p w:rsidR="00000000" w:rsidDel="00000000" w:rsidP="00000000" w:rsidRDefault="00000000" w:rsidRPr="00000000" w14:paraId="0000008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Advisory Committee</w:t>
      </w:r>
      <w:r w:rsidDel="00000000" w:rsidR="00000000" w:rsidRPr="00000000">
        <w:rPr>
          <w:rFonts w:ascii="Times New Roman" w:cs="Times New Roman" w:eastAsia="Times New Roman" w:hAnsi="Times New Roman"/>
          <w:sz w:val="28"/>
          <w:szCs w:val="28"/>
          <w:rtl w:val="0"/>
        </w:rPr>
        <w:t xml:space="preserve">: This committee consists of esteemed experts and senior model developers who provide scientific oversight and strategic planning.</w:t>
      </w:r>
    </w:p>
    <w:p w:rsidR="00000000" w:rsidDel="00000000" w:rsidP="00000000" w:rsidRDefault="00000000" w:rsidRPr="00000000" w14:paraId="0000008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 Development Committee</w:t>
      </w:r>
      <w:r w:rsidDel="00000000" w:rsidR="00000000" w:rsidRPr="00000000">
        <w:rPr>
          <w:rFonts w:ascii="Times New Roman" w:cs="Times New Roman" w:eastAsia="Times New Roman" w:hAnsi="Times New Roman"/>
          <w:sz w:val="28"/>
          <w:szCs w:val="28"/>
          <w:rtl w:val="0"/>
        </w:rPr>
        <w:t xml:space="preserve">: Tasked with the routine governance of core code, evaluation of new functionalities, and the facilitation of diverse training initiatives to ensure the model’s stable functionality and scientific accuracy.</w:t>
      </w:r>
    </w:p>
    <w:p w:rsidR="00000000" w:rsidDel="00000000" w:rsidP="00000000" w:rsidRDefault="00000000" w:rsidRPr="00000000" w14:paraId="0000008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Group</w:t>
      </w:r>
      <w:r w:rsidDel="00000000" w:rsidR="00000000" w:rsidRPr="00000000">
        <w:rPr>
          <w:rFonts w:ascii="Times New Roman" w:cs="Times New Roman" w:eastAsia="Times New Roman" w:hAnsi="Times New Roman"/>
          <w:sz w:val="28"/>
          <w:szCs w:val="28"/>
          <w:rtl w:val="0"/>
        </w:rPr>
        <w:t xml:space="preserve">: Formed voluntarily by junior researchers that are regular users of the model, this group fosters knowledge sharing in flexible formats, supported by the model development team.</w:t>
      </w:r>
    </w:p>
    <w:p w:rsidR="00000000" w:rsidDel="00000000" w:rsidP="00000000" w:rsidRDefault="00000000" w:rsidRPr="00000000" w14:paraId="0000008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276" w:lineRule="auto"/>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Section V: Communication and Collaboration</w:t>
      </w:r>
    </w:p>
    <w:p w:rsidR="00000000" w:rsidDel="00000000" w:rsidP="00000000" w:rsidRDefault="00000000" w:rsidRPr="00000000" w14:paraId="0000008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Community Engagement</w:t>
      </w:r>
      <w:r w:rsidDel="00000000" w:rsidR="00000000" w:rsidRPr="00000000">
        <w:rPr>
          <w:rFonts w:ascii="Times New Roman" w:cs="Times New Roman" w:eastAsia="Times New Roman" w:hAnsi="Times New Roman"/>
          <w:sz w:val="28"/>
          <w:szCs w:val="28"/>
          <w:rtl w:val="0"/>
        </w:rPr>
        <w:t xml:space="preserve">: We employ open-access platforms such as GitHub and </w:t>
      </w:r>
      <w:sdt>
        <w:sdtPr>
          <w:tag w:val="goog_rdk_63"/>
        </w:sdtPr>
        <w:sdtContent>
          <w:commentRangeStart w:id="0"/>
        </w:sdtContent>
      </w:sdt>
      <w:r w:rsidDel="00000000" w:rsidR="00000000" w:rsidRPr="00000000">
        <w:rPr>
          <w:rFonts w:ascii="Times New Roman" w:cs="Times New Roman" w:eastAsia="Times New Roman" w:hAnsi="Times New Roman"/>
          <w:sz w:val="28"/>
          <w:szCs w:val="28"/>
          <w:rtl w:val="0"/>
        </w:rPr>
        <w:t xml:space="preserve">WeChat</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 for technical discussions and collaborations, enabling members to conveniently share codes, discuss topics, and share collaborative opportunities.</w:t>
      </w:r>
    </w:p>
    <w:p w:rsidR="00000000" w:rsidDel="00000000" w:rsidP="00000000" w:rsidRDefault="00000000" w:rsidRPr="00000000" w14:paraId="0000009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Quarterly Newsletter</w:t>
      </w:r>
      <w:r w:rsidDel="00000000" w:rsidR="00000000" w:rsidRPr="00000000">
        <w:rPr>
          <w:rFonts w:ascii="Times New Roman" w:cs="Times New Roman" w:eastAsia="Times New Roman" w:hAnsi="Times New Roman"/>
          <w:sz w:val="28"/>
          <w:szCs w:val="28"/>
          <w:rtl w:val="0"/>
        </w:rPr>
        <w:t xml:space="preserve">: A newsletter is circulated every quarter to highlight recent advancements, research outcomes, and forthcoming activities, ensuring members stay informed and engaged.</w:t>
      </w:r>
    </w:p>
    <w:p w:rsidR="00000000" w:rsidDel="00000000" w:rsidP="00000000" w:rsidRDefault="00000000" w:rsidRPr="00000000" w14:paraId="0000009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Training Opportunities</w:t>
      </w:r>
      <w:r w:rsidDel="00000000" w:rsidR="00000000" w:rsidRPr="00000000">
        <w:rPr>
          <w:rFonts w:ascii="Times New Roman" w:cs="Times New Roman" w:eastAsia="Times New Roman" w:hAnsi="Times New Roman"/>
          <w:sz w:val="28"/>
          <w:szCs w:val="28"/>
          <w:rtl w:val="0"/>
        </w:rPr>
        <w:t xml:space="preserve">: We seek to organize various training sessions to enhance modeling and research skills of community members.</w:t>
      </w:r>
    </w:p>
    <w:p w:rsidR="00000000" w:rsidDel="00000000" w:rsidP="00000000" w:rsidRDefault="00000000" w:rsidRPr="00000000" w14:paraId="0000009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Annual Workshop</w:t>
      </w:r>
      <w:r w:rsidDel="00000000" w:rsidR="00000000" w:rsidRPr="00000000">
        <w:rPr>
          <w:rFonts w:ascii="Times New Roman" w:cs="Times New Roman" w:eastAsia="Times New Roman" w:hAnsi="Times New Roman"/>
          <w:sz w:val="28"/>
          <w:szCs w:val="28"/>
          <w:rtl w:val="0"/>
        </w:rPr>
        <w:t xml:space="preserve">: A yearly workshop is expected to hold to facilitate direct interactions, share the latest model updates, discuss future directions, and bolster collaborative opportunities.</w:t>
      </w:r>
    </w:p>
    <w:p w:rsidR="00000000" w:rsidDel="00000000" w:rsidP="00000000" w:rsidRDefault="00000000" w:rsidRPr="00000000" w14:paraId="0000009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276" w:lineRule="auto"/>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Section VI: Engagement and Collaboration Opportunities</w:t>
      </w:r>
    </w:p>
    <w:p w:rsidR="00000000" w:rsidDel="00000000" w:rsidP="00000000" w:rsidRDefault="00000000" w:rsidRPr="00000000" w14:paraId="0000009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welcome individuals, groups, and organizations interested in GCAM-China to join our community and engage with fellow members in a variety of collaborative efforts.</w:t>
      </w:r>
    </w:p>
    <w:p w:rsidR="00000000" w:rsidDel="00000000" w:rsidP="00000000" w:rsidRDefault="00000000" w:rsidRPr="00000000" w14:paraId="0000009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Contributions utilizing the community-developed model must adhere to academic integrity principles, duly acknowledging prior contributions (e.g., platform maintainers, developers of key functionalities).</w:t>
      </w:r>
    </w:p>
    <w:p w:rsidR="00000000" w:rsidDel="00000000" w:rsidP="00000000" w:rsidRDefault="00000000" w:rsidRPr="00000000" w14:paraId="0000009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propositions concerning the development of new functional modules, it is advisable to proactively liaise with the Model Development Committee to coordinate community resources, leverage assistance, and prevent redundant efforts.</w:t>
      </w:r>
    </w:p>
    <w:p w:rsidR="00000000" w:rsidDel="00000000" w:rsidP="00000000" w:rsidRDefault="00000000" w:rsidRPr="00000000" w14:paraId="0000009F">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GCAM-China community member list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Advisory Committee (listed alphabetically based on last names)</w:t>
      </w:r>
    </w:p>
    <w:p w:rsidR="00000000" w:rsidDel="00000000" w:rsidP="00000000" w:rsidRDefault="00000000" w:rsidRPr="00000000" w14:paraId="000000A3">
      <w:pPr>
        <w:rPr>
          <w:rFonts w:ascii="Times New Roman" w:cs="Times New Roman" w:eastAsia="Times New Roman" w:hAnsi="Times New Roman"/>
          <w:b w:val="1"/>
          <w:color w:val="0070c0"/>
          <w:sz w:val="28"/>
          <w:szCs w:val="28"/>
        </w:rPr>
      </w:pPr>
      <w:r w:rsidDel="00000000" w:rsidR="00000000" w:rsidRPr="00000000">
        <w:rPr>
          <w:rtl w:val="0"/>
        </w:rPr>
      </w:r>
    </w:p>
    <w:tbl>
      <w:tblPr>
        <w:tblStyle w:val="Table3"/>
        <w:tblW w:w="9214.0" w:type="dxa"/>
        <w:jc w:val="left"/>
        <w:tblLayout w:type="fixed"/>
        <w:tblLook w:val="0400"/>
      </w:tblPr>
      <w:tblGrid>
        <w:gridCol w:w="2977"/>
        <w:gridCol w:w="6237"/>
        <w:tblGridChange w:id="0">
          <w:tblGrid>
            <w:gridCol w:w="2977"/>
            <w:gridCol w:w="6237"/>
          </w:tblGrid>
        </w:tblGridChange>
      </w:tblGrid>
      <w:tr>
        <w:trPr>
          <w:cantSplit w:val="0"/>
          <w:trHeight w:val="586" w:hRule="atLeast"/>
          <w:tblHeader w:val="0"/>
        </w:trPr>
        <w:tc>
          <w:tcPr/>
          <w:p w:rsidR="00000000" w:rsidDel="00000000" w:rsidP="00000000" w:rsidRDefault="00000000" w:rsidRPr="00000000" w14:paraId="000000A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Wenjing Cai</w:t>
            </w:r>
          </w:p>
        </w:tc>
        <w:tc>
          <w:tcPr/>
          <w:p w:rsidR="00000000" w:rsidDel="00000000" w:rsidP="00000000" w:rsidRDefault="00000000" w:rsidRPr="00000000" w14:paraId="000000A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Tsinghua University</w:t>
            </w:r>
          </w:p>
        </w:tc>
      </w:tr>
      <w:tr>
        <w:trPr>
          <w:cantSplit w:val="0"/>
          <w:trHeight w:val="586" w:hRule="atLeast"/>
          <w:tblHeader w:val="0"/>
        </w:trPr>
        <w:tc>
          <w:tcPr/>
          <w:p w:rsidR="00000000" w:rsidDel="00000000" w:rsidP="00000000" w:rsidRDefault="00000000" w:rsidRPr="00000000" w14:paraId="000000A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Ryna Cui</w:t>
            </w:r>
          </w:p>
        </w:tc>
        <w:tc>
          <w:tcPr/>
          <w:p w:rsidR="00000000" w:rsidDel="00000000" w:rsidP="00000000" w:rsidRDefault="00000000" w:rsidRPr="00000000" w14:paraId="000000A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Maryland</w:t>
            </w:r>
          </w:p>
        </w:tc>
      </w:tr>
      <w:tr>
        <w:trPr>
          <w:cantSplit w:val="0"/>
          <w:trHeight w:val="586" w:hRule="atLeast"/>
          <w:tblHeader w:val="0"/>
        </w:trPr>
        <w:tc>
          <w:tcPr/>
          <w:p w:rsidR="00000000" w:rsidDel="00000000" w:rsidP="00000000" w:rsidRDefault="00000000" w:rsidRPr="00000000" w14:paraId="000000A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Hancheng Dai</w:t>
            </w:r>
          </w:p>
        </w:tc>
        <w:tc>
          <w:tcPr/>
          <w:p w:rsidR="00000000" w:rsidDel="00000000" w:rsidP="00000000" w:rsidRDefault="00000000" w:rsidRPr="00000000" w14:paraId="000000A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Peking University</w:t>
            </w:r>
          </w:p>
        </w:tc>
      </w:tr>
      <w:tr>
        <w:trPr>
          <w:cantSplit w:val="0"/>
          <w:trHeight w:val="586" w:hRule="atLeast"/>
          <w:tblHeader w:val="0"/>
        </w:trPr>
        <w:tc>
          <w:tcPr/>
          <w:p w:rsidR="00000000" w:rsidDel="00000000" w:rsidP="00000000" w:rsidRDefault="00000000" w:rsidRPr="00000000" w14:paraId="000000A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Jae Edmonds</w:t>
            </w:r>
          </w:p>
        </w:tc>
        <w:tc>
          <w:tcPr/>
          <w:p w:rsidR="00000000" w:rsidDel="00000000" w:rsidP="00000000" w:rsidRDefault="00000000" w:rsidRPr="00000000" w14:paraId="000000A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Pacific Northwest National Laboratory</w:t>
            </w:r>
          </w:p>
        </w:tc>
      </w:tr>
      <w:tr>
        <w:trPr>
          <w:cantSplit w:val="0"/>
          <w:trHeight w:val="586" w:hRule="atLeast"/>
          <w:tblHeader w:val="0"/>
        </w:trPr>
        <w:tc>
          <w:tcPr/>
          <w:p w:rsidR="00000000" w:rsidDel="00000000" w:rsidP="00000000" w:rsidRDefault="00000000" w:rsidRPr="00000000" w14:paraId="000000A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Allen Fawcett</w:t>
            </w:r>
          </w:p>
        </w:tc>
        <w:tc>
          <w:tcPr/>
          <w:p w:rsidR="00000000" w:rsidDel="00000000" w:rsidP="00000000" w:rsidRDefault="00000000" w:rsidRPr="00000000" w14:paraId="000000A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Pacific Northwest National Laboratory</w:t>
            </w:r>
          </w:p>
        </w:tc>
      </w:tr>
      <w:tr>
        <w:trPr>
          <w:cantSplit w:val="0"/>
          <w:trHeight w:val="586" w:hRule="atLeast"/>
          <w:tblHeader w:val="0"/>
        </w:trPr>
        <w:tc>
          <w:tcPr/>
          <w:p w:rsidR="00000000" w:rsidDel="00000000" w:rsidP="00000000" w:rsidRDefault="00000000" w:rsidRPr="00000000" w14:paraId="000000A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Kuishuang Feng</w:t>
            </w:r>
          </w:p>
        </w:tc>
        <w:tc>
          <w:tcPr/>
          <w:p w:rsidR="00000000" w:rsidDel="00000000" w:rsidP="00000000" w:rsidRDefault="00000000" w:rsidRPr="00000000" w14:paraId="000000A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Maryland</w:t>
            </w:r>
          </w:p>
        </w:tc>
      </w:tr>
      <w:tr>
        <w:trPr>
          <w:cantSplit w:val="0"/>
          <w:trHeight w:val="586" w:hRule="atLeast"/>
          <w:tblHeader w:val="0"/>
        </w:trPr>
        <w:tc>
          <w:tcPr/>
          <w:p w:rsidR="00000000" w:rsidDel="00000000" w:rsidP="00000000" w:rsidRDefault="00000000" w:rsidRPr="00000000" w14:paraId="000000B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Nate Hultman</w:t>
            </w:r>
          </w:p>
        </w:tc>
        <w:tc>
          <w:tcPr/>
          <w:p w:rsidR="00000000" w:rsidDel="00000000" w:rsidP="00000000" w:rsidRDefault="00000000" w:rsidRPr="00000000" w14:paraId="000000B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Maryland</w:t>
            </w:r>
          </w:p>
        </w:tc>
      </w:tr>
      <w:tr>
        <w:trPr>
          <w:cantSplit w:val="0"/>
          <w:trHeight w:val="586" w:hRule="atLeast"/>
          <w:tblHeader w:val="0"/>
        </w:trPr>
        <w:tc>
          <w:tcPr/>
          <w:p w:rsidR="00000000" w:rsidDel="00000000" w:rsidP="00000000" w:rsidRDefault="00000000" w:rsidRPr="00000000" w14:paraId="000000B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Gokul Iyer</w:t>
            </w:r>
          </w:p>
        </w:tc>
        <w:tc>
          <w:tcPr/>
          <w:p w:rsidR="00000000" w:rsidDel="00000000" w:rsidP="00000000" w:rsidRDefault="00000000" w:rsidRPr="00000000" w14:paraId="000000B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Pacific Northwest National Laboratory</w:t>
            </w:r>
          </w:p>
        </w:tc>
      </w:tr>
      <w:tr>
        <w:trPr>
          <w:cantSplit w:val="0"/>
          <w:trHeight w:val="586" w:hRule="atLeast"/>
          <w:tblHeader w:val="0"/>
        </w:trPr>
        <w:tc>
          <w:tcPr/>
          <w:p w:rsidR="00000000" w:rsidDel="00000000" w:rsidP="00000000" w:rsidRDefault="00000000" w:rsidRPr="00000000" w14:paraId="000000B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Haewon McJecon</w:t>
            </w:r>
          </w:p>
        </w:tc>
        <w:tc>
          <w:tcPr/>
          <w:p w:rsidR="00000000" w:rsidDel="00000000" w:rsidP="00000000" w:rsidRDefault="00000000" w:rsidRPr="00000000" w14:paraId="000000B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Korea Advanced Institute of Science and Technology</w:t>
            </w:r>
          </w:p>
        </w:tc>
      </w:tr>
      <w:tr>
        <w:trPr>
          <w:cantSplit w:val="0"/>
          <w:trHeight w:val="586" w:hRule="atLeast"/>
          <w:tblHeader w:val="0"/>
        </w:trPr>
        <w:tc>
          <w:tcPr/>
          <w:p w:rsidR="00000000" w:rsidDel="00000000" w:rsidP="00000000" w:rsidRDefault="00000000" w:rsidRPr="00000000" w14:paraId="000000B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Kejun Jiang</w:t>
            </w:r>
          </w:p>
        </w:tc>
        <w:tc>
          <w:tcPr/>
          <w:p w:rsidR="00000000" w:rsidDel="00000000" w:rsidP="00000000" w:rsidRDefault="00000000" w:rsidRPr="00000000" w14:paraId="000000B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National Development and Reform Commission</w:t>
            </w:r>
          </w:p>
        </w:tc>
      </w:tr>
      <w:tr>
        <w:trPr>
          <w:cantSplit w:val="0"/>
          <w:trHeight w:val="586" w:hRule="atLeast"/>
          <w:tblHeader w:val="0"/>
        </w:trPr>
        <w:tc>
          <w:tcPr/>
          <w:p w:rsidR="00000000" w:rsidDel="00000000" w:rsidP="00000000" w:rsidRDefault="00000000" w:rsidRPr="00000000" w14:paraId="000000B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Jiashuo Li</w:t>
            </w:r>
          </w:p>
        </w:tc>
        <w:tc>
          <w:tcPr/>
          <w:p w:rsidR="00000000" w:rsidDel="00000000" w:rsidP="00000000" w:rsidRDefault="00000000" w:rsidRPr="00000000" w14:paraId="000000B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Shandong University</w:t>
            </w:r>
          </w:p>
        </w:tc>
      </w:tr>
      <w:tr>
        <w:trPr>
          <w:cantSplit w:val="0"/>
          <w:trHeight w:val="586" w:hRule="atLeast"/>
          <w:tblHeader w:val="0"/>
        </w:trPr>
        <w:tc>
          <w:tcPr/>
          <w:p w:rsidR="00000000" w:rsidDel="00000000" w:rsidP="00000000" w:rsidRDefault="00000000" w:rsidRPr="00000000" w14:paraId="000000B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 Liu</w:t>
            </w:r>
          </w:p>
        </w:tc>
        <w:tc>
          <w:tcPr/>
          <w:p w:rsidR="00000000" w:rsidDel="00000000" w:rsidP="00000000" w:rsidRDefault="00000000" w:rsidRPr="00000000" w14:paraId="000000B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Peking University</w:t>
            </w:r>
          </w:p>
        </w:tc>
      </w:tr>
      <w:tr>
        <w:trPr>
          <w:cantSplit w:val="0"/>
          <w:trHeight w:val="586" w:hRule="atLeast"/>
          <w:tblHeader w:val="0"/>
        </w:trPr>
        <w:tc>
          <w:tcPr/>
          <w:p w:rsidR="00000000" w:rsidDel="00000000" w:rsidP="00000000" w:rsidRDefault="00000000" w:rsidRPr="00000000" w14:paraId="000000B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Xi Lu</w:t>
            </w:r>
          </w:p>
        </w:tc>
        <w:tc>
          <w:tcPr/>
          <w:p w:rsidR="00000000" w:rsidDel="00000000" w:rsidP="00000000" w:rsidRDefault="00000000" w:rsidRPr="00000000" w14:paraId="000000B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Tsinghua University</w:t>
            </w:r>
          </w:p>
        </w:tc>
      </w:tr>
      <w:tr>
        <w:trPr>
          <w:cantSplit w:val="0"/>
          <w:trHeight w:val="586" w:hRule="atLeast"/>
          <w:tblHeader w:val="0"/>
        </w:trPr>
        <w:tc>
          <w:tcPr/>
          <w:p w:rsidR="00000000" w:rsidDel="00000000" w:rsidP="00000000" w:rsidRDefault="00000000" w:rsidRPr="00000000" w14:paraId="000000B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Pralit Patel</w:t>
            </w:r>
          </w:p>
        </w:tc>
        <w:tc>
          <w:tcPr/>
          <w:p w:rsidR="00000000" w:rsidDel="00000000" w:rsidP="00000000" w:rsidRDefault="00000000" w:rsidRPr="00000000" w14:paraId="000000B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Pacific Northwest National Laboratory</w:t>
            </w:r>
          </w:p>
        </w:tc>
      </w:tr>
      <w:tr>
        <w:trPr>
          <w:cantSplit w:val="0"/>
          <w:trHeight w:val="586" w:hRule="atLeast"/>
          <w:tblHeader w:val="0"/>
        </w:trPr>
        <w:tc>
          <w:tcPr/>
          <w:p w:rsidR="00000000" w:rsidDel="00000000" w:rsidP="00000000" w:rsidRDefault="00000000" w:rsidRPr="00000000" w14:paraId="000000C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Fei Teng</w:t>
            </w:r>
          </w:p>
        </w:tc>
        <w:tc>
          <w:tcPr/>
          <w:p w:rsidR="00000000" w:rsidDel="00000000" w:rsidP="00000000" w:rsidRDefault="00000000" w:rsidRPr="00000000" w14:paraId="000000C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Tsinghua University</w:t>
            </w:r>
          </w:p>
        </w:tc>
      </w:tr>
      <w:tr>
        <w:trPr>
          <w:cantSplit w:val="0"/>
          <w:trHeight w:val="586" w:hRule="atLeast"/>
          <w:tblHeader w:val="0"/>
        </w:trPr>
        <w:tc>
          <w:tcPr/>
          <w:p w:rsidR="00000000" w:rsidDel="00000000" w:rsidP="00000000" w:rsidRDefault="00000000" w:rsidRPr="00000000" w14:paraId="000000C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 Tong</w:t>
            </w:r>
          </w:p>
        </w:tc>
        <w:tc>
          <w:tcPr/>
          <w:p w:rsidR="00000000" w:rsidDel="00000000" w:rsidP="00000000" w:rsidRDefault="00000000" w:rsidRPr="00000000" w14:paraId="000000C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Tsinghua University</w:t>
            </w:r>
          </w:p>
        </w:tc>
      </w:tr>
      <w:tr>
        <w:trPr>
          <w:cantSplit w:val="0"/>
          <w:trHeight w:val="586" w:hRule="atLeast"/>
          <w:tblHeader w:val="0"/>
        </w:trPr>
        <w:tc>
          <w:tcPr/>
          <w:p w:rsidR="00000000" w:rsidDel="00000000" w:rsidP="00000000" w:rsidRDefault="00000000" w:rsidRPr="00000000" w14:paraId="000000C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 Wang</w:t>
            </w:r>
          </w:p>
        </w:tc>
        <w:tc>
          <w:tcPr/>
          <w:p w:rsidR="00000000" w:rsidDel="00000000" w:rsidP="00000000" w:rsidRDefault="00000000" w:rsidRPr="00000000" w14:paraId="000000C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Tsinghua University</w:t>
            </w:r>
          </w:p>
        </w:tc>
      </w:tr>
      <w:tr>
        <w:trPr>
          <w:cantSplit w:val="0"/>
          <w:trHeight w:val="586" w:hRule="atLeast"/>
          <w:tblHeader w:val="0"/>
        </w:trPr>
        <w:tc>
          <w:tcPr/>
          <w:p w:rsidR="00000000" w:rsidDel="00000000" w:rsidP="00000000" w:rsidRDefault="00000000" w:rsidRPr="00000000" w14:paraId="000000C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Shuxiao Wang</w:t>
            </w:r>
          </w:p>
        </w:tc>
        <w:tc>
          <w:tcPr/>
          <w:p w:rsidR="00000000" w:rsidDel="00000000" w:rsidP="00000000" w:rsidRDefault="00000000" w:rsidRPr="00000000" w14:paraId="000000C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Tsinghua University</w:t>
            </w:r>
          </w:p>
        </w:tc>
      </w:tr>
      <w:tr>
        <w:trPr>
          <w:cantSplit w:val="0"/>
          <w:trHeight w:val="586" w:hRule="atLeast"/>
          <w:tblHeader w:val="0"/>
        </w:trPr>
        <w:tc>
          <w:tcPr/>
          <w:p w:rsidR="00000000" w:rsidDel="00000000" w:rsidP="00000000" w:rsidRDefault="00000000" w:rsidRPr="00000000" w14:paraId="000000C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 Yu</w:t>
            </w:r>
          </w:p>
        </w:tc>
        <w:tc>
          <w:tcPr/>
          <w:p w:rsidR="00000000" w:rsidDel="00000000" w:rsidP="00000000" w:rsidRDefault="00000000" w:rsidRPr="00000000" w14:paraId="000000C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Maryland</w:t>
            </w:r>
          </w:p>
        </w:tc>
      </w:tr>
      <w:tr>
        <w:trPr>
          <w:cantSplit w:val="0"/>
          <w:trHeight w:val="586" w:hRule="atLeast"/>
          <w:tblHeader w:val="0"/>
        </w:trPr>
        <w:tc>
          <w:tcPr/>
          <w:p w:rsidR="00000000" w:rsidDel="00000000" w:rsidP="00000000" w:rsidRDefault="00000000" w:rsidRPr="00000000" w14:paraId="000000C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Peng Wang</w:t>
            </w:r>
          </w:p>
        </w:tc>
        <w:tc>
          <w:tcPr/>
          <w:p w:rsidR="00000000" w:rsidDel="00000000" w:rsidP="00000000" w:rsidRDefault="00000000" w:rsidRPr="00000000" w14:paraId="000000C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Chinese Academy of Science</w:t>
            </w:r>
          </w:p>
        </w:tc>
      </w:tr>
      <w:tr>
        <w:trPr>
          <w:cantSplit w:val="0"/>
          <w:trHeight w:val="586" w:hRule="atLeast"/>
          <w:tblHeader w:val="0"/>
        </w:trPr>
        <w:tc>
          <w:tcPr/>
          <w:p w:rsidR="00000000" w:rsidDel="00000000" w:rsidP="00000000" w:rsidRDefault="00000000" w:rsidRPr="00000000" w14:paraId="000000C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Qiang Zhang</w:t>
            </w:r>
          </w:p>
        </w:tc>
        <w:tc>
          <w:tcPr/>
          <w:p w:rsidR="00000000" w:rsidDel="00000000" w:rsidP="00000000" w:rsidRDefault="00000000" w:rsidRPr="00000000" w14:paraId="000000C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Tsinghua University</w:t>
            </w:r>
          </w:p>
        </w:tc>
      </w:tr>
      <w:tr>
        <w:trPr>
          <w:cantSplit w:val="0"/>
          <w:trHeight w:val="587" w:hRule="atLeast"/>
          <w:tblHeader w:val="0"/>
        </w:trPr>
        <w:tc>
          <w:tcPr/>
          <w:p w:rsidR="00000000" w:rsidDel="00000000" w:rsidP="00000000" w:rsidRDefault="00000000" w:rsidRPr="00000000" w14:paraId="000000C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Hongbo Duan</w:t>
            </w:r>
          </w:p>
        </w:tc>
        <w:tc>
          <w:tcPr/>
          <w:p w:rsidR="00000000" w:rsidDel="00000000" w:rsidP="00000000" w:rsidRDefault="00000000" w:rsidRPr="00000000" w14:paraId="000000C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Chinese Academy of Science</w:t>
            </w:r>
          </w:p>
        </w:tc>
      </w:tr>
    </w:tbl>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Model Development Committee:</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tbl>
      <w:tblPr>
        <w:tblStyle w:val="Table4"/>
        <w:tblW w:w="9214.0" w:type="dxa"/>
        <w:jc w:val="left"/>
        <w:tblLayout w:type="fixed"/>
        <w:tblLook w:val="0400"/>
      </w:tblPr>
      <w:tblGrid>
        <w:gridCol w:w="2977"/>
        <w:gridCol w:w="6237"/>
        <w:tblGridChange w:id="0">
          <w:tblGrid>
            <w:gridCol w:w="2977"/>
            <w:gridCol w:w="6237"/>
          </w:tblGrid>
        </w:tblGridChange>
      </w:tblGrid>
      <w:tr>
        <w:trPr>
          <w:cantSplit w:val="0"/>
          <w:trHeight w:val="586" w:hRule="atLeast"/>
          <w:tblHeader w:val="0"/>
        </w:trPr>
        <w:tc>
          <w:tcPr/>
          <w:p w:rsidR="00000000" w:rsidDel="00000000" w:rsidP="00000000" w:rsidRDefault="00000000" w:rsidRPr="00000000" w14:paraId="000000D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Yang Ou</w:t>
            </w:r>
          </w:p>
        </w:tc>
        <w:tc>
          <w:tcPr/>
          <w:p w:rsidR="00000000" w:rsidDel="00000000" w:rsidP="00000000" w:rsidRDefault="00000000" w:rsidRPr="00000000" w14:paraId="000000D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Peking University</w:t>
            </w:r>
          </w:p>
        </w:tc>
      </w:tr>
      <w:tr>
        <w:trPr>
          <w:cantSplit w:val="0"/>
          <w:trHeight w:val="586" w:hRule="atLeast"/>
          <w:tblHeader w:val="0"/>
        </w:trPr>
        <w:tc>
          <w:tcPr/>
          <w:p w:rsidR="00000000" w:rsidDel="00000000" w:rsidP="00000000" w:rsidRDefault="00000000" w:rsidRPr="00000000" w14:paraId="000000D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Yang Liu</w:t>
            </w:r>
          </w:p>
        </w:tc>
        <w:tc>
          <w:tcPr/>
          <w:p w:rsidR="00000000" w:rsidDel="00000000" w:rsidP="00000000" w:rsidRDefault="00000000" w:rsidRPr="00000000" w14:paraId="000000D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Tsinghua University</w:t>
            </w:r>
          </w:p>
        </w:tc>
      </w:tr>
      <w:tr>
        <w:trPr>
          <w:cantSplit w:val="0"/>
          <w:trHeight w:val="586" w:hRule="atLeast"/>
          <w:tblHeader w:val="0"/>
        </w:trPr>
        <w:tc>
          <w:tcPr/>
          <w:p w:rsidR="00000000" w:rsidDel="00000000" w:rsidP="00000000" w:rsidRDefault="00000000" w:rsidRPr="00000000" w14:paraId="000000D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Andy Miller</w:t>
            </w:r>
          </w:p>
        </w:tc>
        <w:tc>
          <w:tcPr/>
          <w:p w:rsidR="00000000" w:rsidDel="00000000" w:rsidP="00000000" w:rsidRDefault="00000000" w:rsidRPr="00000000" w14:paraId="000000D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Maryland</w:t>
            </w:r>
          </w:p>
        </w:tc>
      </w:tr>
      <w:tr>
        <w:trPr>
          <w:cantSplit w:val="0"/>
          <w:trHeight w:val="587" w:hRule="atLeast"/>
          <w:tblHeader w:val="0"/>
        </w:trPr>
        <w:tc>
          <w:tcPr/>
          <w:p w:rsidR="00000000" w:rsidDel="00000000" w:rsidP="00000000" w:rsidRDefault="00000000" w:rsidRPr="00000000" w14:paraId="000000D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Jay Fuhrman</w:t>
            </w:r>
          </w:p>
        </w:tc>
        <w:tc>
          <w:tcPr/>
          <w:p w:rsidR="00000000" w:rsidDel="00000000" w:rsidP="00000000" w:rsidRDefault="00000000" w:rsidRPr="00000000" w14:paraId="000000D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Pacific Northwest National Laboratory</w:t>
            </w:r>
          </w:p>
        </w:tc>
      </w:tr>
    </w:tbl>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color w:val="0070c0"/>
          <w:sz w:val="28"/>
          <w:szCs w:val="28"/>
        </w:rPr>
      </w:pPr>
      <w:sdt>
        <w:sdtPr>
          <w:tag w:val="goog_rdk_64"/>
        </w:sdtPr>
        <w:sdtContent>
          <w:r w:rsidDel="00000000" w:rsidR="00000000" w:rsidRPr="00000000">
            <w:rPr>
              <w:rFonts w:ascii="Gungsuh" w:cs="Gungsuh" w:eastAsia="Gungsuh" w:hAnsi="Gungsuh"/>
              <w:b w:val="1"/>
              <w:color w:val="0070c0"/>
              <w:sz w:val="28"/>
              <w:szCs w:val="28"/>
              <w:rtl w:val="0"/>
            </w:rPr>
            <w:t xml:space="preserve">User Group：</w:t>
          </w:r>
        </w:sdtContent>
      </w:sdt>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Graduate students and postdocs currently using GCAM</w:t>
      </w:r>
      <w:sdt>
        <w:sdtPr>
          <w:tag w:val="goog_rdk_65"/>
        </w:sdtPr>
        <w:sdtContent>
          <w:ins w:author="Andy Miller" w:id="0" w:date="2024-02-19T22:45:34Z">
            <w:r w:rsidDel="00000000" w:rsidR="00000000" w:rsidRPr="00000000">
              <w:rPr>
                <w:rFonts w:ascii="Times New Roman" w:cs="Times New Roman" w:eastAsia="Times New Roman" w:hAnsi="Times New Roman"/>
                <w:color w:val="000000"/>
                <w:sz w:val="28"/>
                <w:szCs w:val="28"/>
                <w:rtl w:val="0"/>
              </w:rPr>
              <w:t xml:space="preserve">-C</w:t>
            </w:r>
            <w:r w:rsidDel="00000000" w:rsidR="00000000" w:rsidRPr="00000000">
              <w:rPr>
                <w:rFonts w:ascii="Times New Roman" w:cs="Times New Roman" w:eastAsia="Times New Roman" w:hAnsi="Times New Roman"/>
                <w:color w:val="000000"/>
                <w:sz w:val="28"/>
                <w:szCs w:val="28"/>
                <w:rtl w:val="0"/>
              </w:rPr>
              <w:t xml:space="preserve">hina</w:t>
            </w:r>
          </w:ins>
        </w:sdtContent>
      </w:sdt>
      <w:r w:rsidDel="00000000" w:rsidR="00000000" w:rsidRPr="00000000">
        <w:rPr>
          <w:rFonts w:ascii="Times New Roman" w:cs="Times New Roman" w:eastAsia="Times New Roman" w:hAnsi="Times New Roman"/>
          <w:color w:val="000000"/>
          <w:sz w:val="28"/>
          <w:szCs w:val="28"/>
          <w:rtl w:val="0"/>
        </w:rPr>
        <w:t xml:space="preserve"> (about 30)</w: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a Behrendt" w:id="0" w:date="2024-02-28T17:49:02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what's changed in terms of operating structure/plan, but just flagging that UMD can't manage/convene WeChat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PowerPlusWaterMarkObject3" style="position:absolute;width:458.85pt;height:200.75pt;rotation:315;z-index:-503316481;mso-position-horizontal-relative:margin;mso-position-horizontal:center;mso-position-vertical-relative:margin;mso-position-vertical:center;" fillcolor="#c0c0c0" stroked="f" type="#_x0000_t136">
          <v:fill angle="0" opacity="65536f"/>
          <v:textpath fitshape="t" string="DRAFT" style="font-family:&amp;quot;Calibri&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PowerPlusWaterMarkObject1" style="position:absolute;width:458.85pt;height:200.75pt;rotation:315;z-index:-503316481;mso-position-horizontal-relative:margin;mso-position-horizontal:center;mso-position-vertical-relative:margin;mso-position-vertical:center;" fillcolor="#c0c0c0" stroked="f" type="#_x0000_t136">
          <v:fill angle="0" opacity="65536f"/>
          <v:textpath fitshape="t" string="DRAFT" style="font-family:&amp;quot;Calibri&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PowerPlusWaterMarkObject2" style="position:absolute;width:458.85pt;height:200.75pt;rotation:315;z-index:-503316481;mso-position-horizontal-relative:margin;mso-position-horizontal:center;mso-position-vertical-relative:margin;mso-position-vertical:center;" fillcolor="#c0c0c0" stroked="f" type="#_x0000_t136">
          <v:fill angle="0" opacity="65536f"/>
          <v:textpath fitshape="t" string="DRAFT" style="font-family:&amp;quot;Calibri&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82FAC"/>
    <w:pPr>
      <w:ind w:left="720"/>
      <w:contextualSpacing w:val="1"/>
    </w:pPr>
  </w:style>
  <w:style w:type="paragraph" w:styleId="Header">
    <w:name w:val="header"/>
    <w:basedOn w:val="Normal"/>
    <w:link w:val="HeaderChar"/>
    <w:uiPriority w:val="99"/>
    <w:unhideWhenUsed w:val="1"/>
    <w:rsid w:val="006E0731"/>
    <w:pPr>
      <w:tabs>
        <w:tab w:val="center" w:pos="4680"/>
        <w:tab w:val="right" w:pos="9360"/>
      </w:tabs>
    </w:pPr>
  </w:style>
  <w:style w:type="character" w:styleId="HeaderChar" w:customStyle="1">
    <w:name w:val="Header Char"/>
    <w:basedOn w:val="DefaultParagraphFont"/>
    <w:link w:val="Header"/>
    <w:uiPriority w:val="99"/>
    <w:rsid w:val="006E0731"/>
  </w:style>
  <w:style w:type="paragraph" w:styleId="Footer">
    <w:name w:val="footer"/>
    <w:basedOn w:val="Normal"/>
    <w:link w:val="FooterChar"/>
    <w:uiPriority w:val="99"/>
    <w:unhideWhenUsed w:val="1"/>
    <w:rsid w:val="006E0731"/>
    <w:pPr>
      <w:tabs>
        <w:tab w:val="center" w:pos="4680"/>
        <w:tab w:val="right" w:pos="9360"/>
      </w:tabs>
    </w:pPr>
  </w:style>
  <w:style w:type="character" w:styleId="FooterChar" w:customStyle="1">
    <w:name w:val="Footer Char"/>
    <w:basedOn w:val="DefaultParagraphFont"/>
    <w:link w:val="Footer"/>
    <w:uiPriority w:val="99"/>
    <w:rsid w:val="006E073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Q6qdcaAuvt1Qghogbj9wEmrls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2024-01-08T05:58:00Z</dcterms:created>
  <dc:creator>Ou Yang</dc:creator>
</cp:coreProperties>
</file>